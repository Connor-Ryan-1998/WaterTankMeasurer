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CD798" w14:textId="6CD24FC4" w:rsidR="00530C6F" w:rsidRDefault="00530C6F">
      <w:pPr>
        <w:rPr>
          <w:sz w:val="72"/>
        </w:rPr>
      </w:pPr>
    </w:p>
    <w:p w14:paraId="58FFB7AC" w14:textId="77777777" w:rsidR="00DA5B9B" w:rsidRDefault="00DA5B9B">
      <w:pPr>
        <w:rPr>
          <w:sz w:val="72"/>
        </w:rPr>
      </w:pPr>
    </w:p>
    <w:p w14:paraId="5FFF0486" w14:textId="52AA1329" w:rsidR="00EB7B30" w:rsidRDefault="00CF4EB3">
      <w:pPr>
        <w:rPr>
          <w:sz w:val="72"/>
        </w:rPr>
      </w:pPr>
      <w:r w:rsidRPr="00CF4EB3">
        <w:rPr>
          <w:sz w:val="72"/>
        </w:rPr>
        <w:t>Water Tank Measurer Item Requirements</w:t>
      </w:r>
    </w:p>
    <w:p w14:paraId="31B5B31B" w14:textId="61ADF9BD" w:rsidR="00530C6F" w:rsidRPr="004829DE" w:rsidRDefault="00CF4EB3">
      <w:pPr>
        <w:rPr>
          <w:i/>
          <w:iCs/>
          <w:sz w:val="44"/>
        </w:rPr>
      </w:pPr>
      <w:r>
        <w:rPr>
          <w:i/>
          <w:iCs/>
          <w:sz w:val="44"/>
        </w:rPr>
        <w:t xml:space="preserve">Outline </w:t>
      </w:r>
      <w:r w:rsidR="00530C6F" w:rsidRPr="004829DE">
        <w:rPr>
          <w:i/>
          <w:iCs/>
          <w:sz w:val="44"/>
        </w:rPr>
        <w:t>Document</w:t>
      </w:r>
    </w:p>
    <w:tbl>
      <w:tblPr>
        <w:tblpPr w:leftFromText="180" w:rightFromText="180" w:bottomFromText="160" w:vertAnchor="text" w:horzAnchor="page" w:tblpX="1576" w:tblpY="5948"/>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93"/>
        <w:gridCol w:w="2547"/>
        <w:gridCol w:w="1840"/>
        <w:gridCol w:w="2704"/>
      </w:tblGrid>
      <w:tr w:rsidR="00BC2230" w14:paraId="0FFC4D6B" w14:textId="77777777" w:rsidTr="002F7F2C">
        <w:trPr>
          <w:trHeight w:val="280"/>
        </w:trPr>
        <w:tc>
          <w:tcPr>
            <w:tcW w:w="8784" w:type="dxa"/>
            <w:gridSpan w:val="4"/>
            <w:shd w:val="clear" w:color="auto" w:fill="D9D9D9"/>
            <w:tcMar>
              <w:top w:w="0" w:type="dxa"/>
              <w:left w:w="108" w:type="dxa"/>
              <w:bottom w:w="0" w:type="dxa"/>
              <w:right w:w="108" w:type="dxa"/>
            </w:tcMar>
            <w:hideMark/>
          </w:tcPr>
          <w:p w14:paraId="3B24DB42" w14:textId="77777777" w:rsidR="00BC2230" w:rsidRDefault="00BC2230" w:rsidP="002F7F2C">
            <w:pPr>
              <w:autoSpaceDE w:val="0"/>
              <w:autoSpaceDN w:val="0"/>
              <w:spacing w:before="49" w:after="0" w:line="276" w:lineRule="auto"/>
              <w:rPr>
                <w:rFonts w:cs="Calibri"/>
                <w:b/>
                <w:bCs/>
                <w:sz w:val="20"/>
                <w:szCs w:val="20"/>
              </w:rPr>
            </w:pPr>
            <w:r>
              <w:rPr>
                <w:rFonts w:cs="Calibri"/>
                <w:b/>
                <w:bCs/>
                <w:sz w:val="20"/>
                <w:szCs w:val="20"/>
              </w:rPr>
              <w:t>DOCUMENT DETAILS</w:t>
            </w:r>
          </w:p>
        </w:tc>
      </w:tr>
      <w:tr w:rsidR="00554D91" w14:paraId="7C98A5D1" w14:textId="77777777" w:rsidTr="002F7F2C">
        <w:trPr>
          <w:trHeight w:val="280"/>
        </w:trPr>
        <w:tc>
          <w:tcPr>
            <w:tcW w:w="1693" w:type="dxa"/>
            <w:tcMar>
              <w:top w:w="0" w:type="dxa"/>
              <w:left w:w="108" w:type="dxa"/>
              <w:bottom w:w="0" w:type="dxa"/>
              <w:right w:w="108" w:type="dxa"/>
            </w:tcMar>
            <w:hideMark/>
          </w:tcPr>
          <w:p w14:paraId="5D32BE90" w14:textId="77777777" w:rsidR="00554D91" w:rsidRDefault="00554D91" w:rsidP="00554D91">
            <w:pPr>
              <w:autoSpaceDE w:val="0"/>
              <w:autoSpaceDN w:val="0"/>
              <w:spacing w:before="49" w:after="0" w:line="276" w:lineRule="auto"/>
              <w:jc w:val="right"/>
              <w:rPr>
                <w:rFonts w:cs="Calibri"/>
                <w:b/>
                <w:bCs/>
                <w:i/>
                <w:iCs/>
                <w:sz w:val="20"/>
                <w:szCs w:val="20"/>
              </w:rPr>
            </w:pPr>
            <w:r>
              <w:rPr>
                <w:rFonts w:cs="Calibri"/>
                <w:b/>
                <w:bCs/>
                <w:i/>
                <w:iCs/>
                <w:sz w:val="20"/>
                <w:szCs w:val="20"/>
              </w:rPr>
              <w:t>Created by:</w:t>
            </w:r>
          </w:p>
        </w:tc>
        <w:tc>
          <w:tcPr>
            <w:tcW w:w="2547" w:type="dxa"/>
            <w:tcMar>
              <w:top w:w="0" w:type="dxa"/>
              <w:left w:w="108" w:type="dxa"/>
              <w:bottom w:w="0" w:type="dxa"/>
              <w:right w:w="108" w:type="dxa"/>
            </w:tcMar>
            <w:hideMark/>
          </w:tcPr>
          <w:p w14:paraId="7EC57918" w14:textId="45B1DF12" w:rsidR="00554D91" w:rsidRDefault="00554D91" w:rsidP="00554D91">
            <w:pPr>
              <w:autoSpaceDE w:val="0"/>
              <w:autoSpaceDN w:val="0"/>
              <w:spacing w:before="49" w:after="0" w:line="276" w:lineRule="auto"/>
              <w:ind w:right="34"/>
              <w:rPr>
                <w:rFonts w:cs="Calibri"/>
                <w:sz w:val="20"/>
                <w:szCs w:val="20"/>
              </w:rPr>
            </w:pPr>
            <w:r>
              <w:rPr>
                <w:rFonts w:cs="Neuropol"/>
                <w:sz w:val="20"/>
              </w:rPr>
              <w:t>Connor Ryan</w:t>
            </w:r>
          </w:p>
        </w:tc>
        <w:tc>
          <w:tcPr>
            <w:tcW w:w="1840" w:type="dxa"/>
            <w:tcMar>
              <w:top w:w="0" w:type="dxa"/>
              <w:left w:w="108" w:type="dxa"/>
              <w:bottom w:w="0" w:type="dxa"/>
              <w:right w:w="108" w:type="dxa"/>
            </w:tcMar>
            <w:hideMark/>
          </w:tcPr>
          <w:p w14:paraId="78C3854D" w14:textId="77777777" w:rsidR="00554D91" w:rsidRDefault="00554D91" w:rsidP="00554D91">
            <w:pPr>
              <w:autoSpaceDE w:val="0"/>
              <w:autoSpaceDN w:val="0"/>
              <w:spacing w:before="49" w:after="0" w:line="276" w:lineRule="auto"/>
              <w:jc w:val="right"/>
              <w:rPr>
                <w:rFonts w:cs="Calibri"/>
                <w:b/>
                <w:bCs/>
                <w:i/>
                <w:iCs/>
                <w:sz w:val="20"/>
                <w:szCs w:val="20"/>
              </w:rPr>
            </w:pPr>
            <w:r>
              <w:rPr>
                <w:rFonts w:cs="Calibri"/>
                <w:b/>
                <w:bCs/>
                <w:i/>
                <w:iCs/>
                <w:sz w:val="20"/>
                <w:szCs w:val="20"/>
              </w:rPr>
              <w:t>Created Date:</w:t>
            </w:r>
          </w:p>
        </w:tc>
        <w:tc>
          <w:tcPr>
            <w:tcW w:w="2704" w:type="dxa"/>
            <w:tcMar>
              <w:top w:w="0" w:type="dxa"/>
              <w:left w:w="108" w:type="dxa"/>
              <w:bottom w:w="0" w:type="dxa"/>
              <w:right w:w="108" w:type="dxa"/>
            </w:tcMar>
            <w:hideMark/>
          </w:tcPr>
          <w:p w14:paraId="7FDDD746" w14:textId="00AE2A4B" w:rsidR="00554D91" w:rsidRDefault="00CF4EB3" w:rsidP="00554D91">
            <w:pPr>
              <w:autoSpaceDE w:val="0"/>
              <w:autoSpaceDN w:val="0"/>
              <w:spacing w:before="49" w:after="0" w:line="276" w:lineRule="auto"/>
              <w:rPr>
                <w:rFonts w:cs="Calibri"/>
                <w:sz w:val="20"/>
                <w:szCs w:val="20"/>
              </w:rPr>
            </w:pPr>
            <w:r>
              <w:rPr>
                <w:rFonts w:cs="Neuropol"/>
                <w:sz w:val="20"/>
              </w:rPr>
              <w:t>15</w:t>
            </w:r>
            <w:r w:rsidR="00554D91">
              <w:rPr>
                <w:rFonts w:cs="Neuropol"/>
                <w:sz w:val="20"/>
              </w:rPr>
              <w:t>-</w:t>
            </w:r>
            <w:r>
              <w:rPr>
                <w:rFonts w:cs="Neuropol"/>
                <w:sz w:val="20"/>
              </w:rPr>
              <w:t>OCT</w:t>
            </w:r>
            <w:r w:rsidR="00554D91">
              <w:rPr>
                <w:rFonts w:cs="Neuropol"/>
                <w:sz w:val="20"/>
              </w:rPr>
              <w:t>-2020</w:t>
            </w:r>
          </w:p>
        </w:tc>
      </w:tr>
      <w:tr w:rsidR="00CF4EB3" w14:paraId="770F6215" w14:textId="77777777" w:rsidTr="002F7F2C">
        <w:tc>
          <w:tcPr>
            <w:tcW w:w="1693" w:type="dxa"/>
            <w:tcMar>
              <w:top w:w="0" w:type="dxa"/>
              <w:left w:w="108" w:type="dxa"/>
              <w:bottom w:w="0" w:type="dxa"/>
              <w:right w:w="108" w:type="dxa"/>
            </w:tcMar>
            <w:hideMark/>
          </w:tcPr>
          <w:p w14:paraId="071E39D7" w14:textId="77777777" w:rsidR="00CF4EB3" w:rsidRDefault="00CF4EB3" w:rsidP="00CF4EB3">
            <w:pPr>
              <w:autoSpaceDE w:val="0"/>
              <w:autoSpaceDN w:val="0"/>
              <w:spacing w:before="49" w:after="0" w:line="276" w:lineRule="auto"/>
              <w:jc w:val="right"/>
              <w:rPr>
                <w:rFonts w:cs="Calibri"/>
                <w:b/>
                <w:bCs/>
                <w:i/>
                <w:iCs/>
                <w:sz w:val="20"/>
                <w:szCs w:val="20"/>
              </w:rPr>
            </w:pPr>
            <w:r>
              <w:rPr>
                <w:rFonts w:cs="Calibri"/>
                <w:b/>
                <w:bCs/>
                <w:i/>
                <w:iCs/>
                <w:sz w:val="20"/>
                <w:szCs w:val="20"/>
              </w:rPr>
              <w:t>Modified by:</w:t>
            </w:r>
          </w:p>
        </w:tc>
        <w:tc>
          <w:tcPr>
            <w:tcW w:w="2547" w:type="dxa"/>
            <w:tcMar>
              <w:top w:w="0" w:type="dxa"/>
              <w:left w:w="108" w:type="dxa"/>
              <w:bottom w:w="0" w:type="dxa"/>
              <w:right w:w="108" w:type="dxa"/>
            </w:tcMar>
          </w:tcPr>
          <w:p w14:paraId="2D9DAAC6" w14:textId="1D30FBB2" w:rsidR="00CF4EB3" w:rsidRDefault="00CF4EB3" w:rsidP="00CF4EB3">
            <w:pPr>
              <w:autoSpaceDE w:val="0"/>
              <w:autoSpaceDN w:val="0"/>
              <w:spacing w:before="49" w:after="0" w:line="276" w:lineRule="auto"/>
              <w:rPr>
                <w:rFonts w:cs="Calibri"/>
                <w:sz w:val="20"/>
                <w:szCs w:val="20"/>
              </w:rPr>
            </w:pPr>
            <w:r>
              <w:rPr>
                <w:rFonts w:cs="Neuropol"/>
                <w:sz w:val="20"/>
              </w:rPr>
              <w:t>Connor Ryan</w:t>
            </w:r>
          </w:p>
        </w:tc>
        <w:tc>
          <w:tcPr>
            <w:tcW w:w="1840" w:type="dxa"/>
            <w:tcMar>
              <w:top w:w="0" w:type="dxa"/>
              <w:left w:w="108" w:type="dxa"/>
              <w:bottom w:w="0" w:type="dxa"/>
              <w:right w:w="108" w:type="dxa"/>
            </w:tcMar>
            <w:hideMark/>
          </w:tcPr>
          <w:p w14:paraId="14AD3437" w14:textId="77777777" w:rsidR="00CF4EB3" w:rsidRDefault="00CF4EB3" w:rsidP="00CF4EB3">
            <w:pPr>
              <w:autoSpaceDE w:val="0"/>
              <w:autoSpaceDN w:val="0"/>
              <w:spacing w:before="49" w:after="0" w:line="276" w:lineRule="auto"/>
              <w:jc w:val="right"/>
              <w:rPr>
                <w:rFonts w:cs="Calibri"/>
                <w:b/>
                <w:bCs/>
                <w:i/>
                <w:iCs/>
                <w:sz w:val="20"/>
                <w:szCs w:val="20"/>
              </w:rPr>
            </w:pPr>
            <w:r>
              <w:rPr>
                <w:rFonts w:cs="Calibri"/>
                <w:b/>
                <w:bCs/>
                <w:i/>
                <w:iCs/>
                <w:sz w:val="20"/>
                <w:szCs w:val="20"/>
              </w:rPr>
              <w:t>Modified Date:</w:t>
            </w:r>
          </w:p>
        </w:tc>
        <w:tc>
          <w:tcPr>
            <w:tcW w:w="2704" w:type="dxa"/>
            <w:tcMar>
              <w:top w:w="0" w:type="dxa"/>
              <w:left w:w="108" w:type="dxa"/>
              <w:bottom w:w="0" w:type="dxa"/>
              <w:right w:w="108" w:type="dxa"/>
            </w:tcMar>
          </w:tcPr>
          <w:p w14:paraId="53B8E3FE" w14:textId="34993E69" w:rsidR="00CF4EB3" w:rsidRDefault="00CF4EB3" w:rsidP="00CF4EB3">
            <w:pPr>
              <w:autoSpaceDE w:val="0"/>
              <w:autoSpaceDN w:val="0"/>
              <w:spacing w:before="49" w:after="0" w:line="276" w:lineRule="auto"/>
              <w:ind w:right="813"/>
              <w:rPr>
                <w:rFonts w:cs="Calibri"/>
                <w:sz w:val="20"/>
                <w:szCs w:val="20"/>
              </w:rPr>
            </w:pPr>
            <w:r>
              <w:rPr>
                <w:rFonts w:cs="Neuropol"/>
                <w:sz w:val="20"/>
              </w:rPr>
              <w:t>15-OCT-2020</w:t>
            </w:r>
          </w:p>
        </w:tc>
      </w:tr>
      <w:tr w:rsidR="00BC2230" w14:paraId="711DDED6" w14:textId="77777777" w:rsidTr="002F7F2C">
        <w:tc>
          <w:tcPr>
            <w:tcW w:w="1693" w:type="dxa"/>
            <w:tcMar>
              <w:top w:w="0" w:type="dxa"/>
              <w:left w:w="108" w:type="dxa"/>
              <w:bottom w:w="0" w:type="dxa"/>
              <w:right w:w="108" w:type="dxa"/>
            </w:tcMar>
            <w:hideMark/>
          </w:tcPr>
          <w:p w14:paraId="2432C587" w14:textId="77777777" w:rsidR="00BC2230" w:rsidRDefault="00BC2230" w:rsidP="002F7F2C">
            <w:pPr>
              <w:autoSpaceDE w:val="0"/>
              <w:autoSpaceDN w:val="0"/>
              <w:spacing w:before="49" w:after="0" w:line="276" w:lineRule="auto"/>
              <w:ind w:right="34"/>
              <w:jc w:val="right"/>
              <w:rPr>
                <w:rFonts w:cs="Calibri"/>
                <w:b/>
                <w:bCs/>
                <w:i/>
                <w:iCs/>
                <w:sz w:val="20"/>
                <w:szCs w:val="20"/>
              </w:rPr>
            </w:pPr>
            <w:r>
              <w:rPr>
                <w:rFonts w:cs="Calibri"/>
                <w:b/>
                <w:bCs/>
                <w:i/>
                <w:iCs/>
                <w:sz w:val="20"/>
                <w:szCs w:val="20"/>
              </w:rPr>
              <w:t>Document ID:</w:t>
            </w:r>
          </w:p>
        </w:tc>
        <w:tc>
          <w:tcPr>
            <w:tcW w:w="2547" w:type="dxa"/>
            <w:tcMar>
              <w:top w:w="0" w:type="dxa"/>
              <w:left w:w="108" w:type="dxa"/>
              <w:bottom w:w="0" w:type="dxa"/>
              <w:right w:w="108" w:type="dxa"/>
            </w:tcMar>
            <w:hideMark/>
          </w:tcPr>
          <w:p w14:paraId="4AD0964C" w14:textId="647F8792" w:rsidR="00BC2230" w:rsidRDefault="00CF4EB3" w:rsidP="002F7F2C">
            <w:pPr>
              <w:autoSpaceDE w:val="0"/>
              <w:autoSpaceDN w:val="0"/>
              <w:spacing w:before="49" w:after="0" w:line="276" w:lineRule="auto"/>
              <w:ind w:right="-65"/>
              <w:rPr>
                <w:rFonts w:cs="Calibri"/>
                <w:sz w:val="20"/>
                <w:szCs w:val="20"/>
                <w:highlight w:val="yellow"/>
              </w:rPr>
            </w:pPr>
            <w:r>
              <w:rPr>
                <w:rFonts w:cs="Neuropol"/>
                <w:sz w:val="20"/>
              </w:rPr>
              <w:t>N/A</w:t>
            </w:r>
          </w:p>
        </w:tc>
        <w:tc>
          <w:tcPr>
            <w:tcW w:w="1840" w:type="dxa"/>
            <w:tcMar>
              <w:top w:w="0" w:type="dxa"/>
              <w:left w:w="108" w:type="dxa"/>
              <w:bottom w:w="0" w:type="dxa"/>
              <w:right w:w="108" w:type="dxa"/>
            </w:tcMar>
            <w:hideMark/>
          </w:tcPr>
          <w:p w14:paraId="3F22BBAC" w14:textId="77777777" w:rsidR="00BC2230" w:rsidRDefault="00BC2230" w:rsidP="002F7F2C">
            <w:pPr>
              <w:autoSpaceDE w:val="0"/>
              <w:autoSpaceDN w:val="0"/>
              <w:spacing w:before="49" w:after="0" w:line="276" w:lineRule="auto"/>
              <w:ind w:right="34"/>
              <w:jc w:val="right"/>
              <w:rPr>
                <w:rFonts w:cs="Calibri"/>
                <w:b/>
                <w:bCs/>
                <w:i/>
                <w:iCs/>
                <w:sz w:val="20"/>
                <w:szCs w:val="20"/>
              </w:rPr>
            </w:pPr>
            <w:r>
              <w:rPr>
                <w:rFonts w:cs="Calibri"/>
                <w:b/>
                <w:bCs/>
                <w:i/>
                <w:iCs/>
                <w:sz w:val="20"/>
                <w:szCs w:val="20"/>
              </w:rPr>
              <w:t>Document Type:</w:t>
            </w:r>
          </w:p>
        </w:tc>
        <w:tc>
          <w:tcPr>
            <w:tcW w:w="2704" w:type="dxa"/>
            <w:tcMar>
              <w:top w:w="0" w:type="dxa"/>
              <w:left w:w="108" w:type="dxa"/>
              <w:bottom w:w="0" w:type="dxa"/>
              <w:right w:w="108" w:type="dxa"/>
            </w:tcMar>
            <w:hideMark/>
          </w:tcPr>
          <w:p w14:paraId="32869C10" w14:textId="77777777" w:rsidR="00BC2230" w:rsidRDefault="00BC2230" w:rsidP="002F7F2C">
            <w:pPr>
              <w:autoSpaceDE w:val="0"/>
              <w:autoSpaceDN w:val="0"/>
              <w:spacing w:before="49" w:after="0" w:line="276" w:lineRule="auto"/>
              <w:ind w:right="-65"/>
              <w:rPr>
                <w:rFonts w:cs="Calibri"/>
                <w:sz w:val="20"/>
                <w:szCs w:val="20"/>
                <w:highlight w:val="yellow"/>
              </w:rPr>
            </w:pPr>
            <w:r>
              <w:rPr>
                <w:rFonts w:cs="Calibri"/>
                <w:sz w:val="20"/>
                <w:szCs w:val="20"/>
              </w:rPr>
              <w:t>Reference Document</w:t>
            </w:r>
          </w:p>
        </w:tc>
      </w:tr>
      <w:tr w:rsidR="00CF4EB3" w14:paraId="489D61D0" w14:textId="77777777" w:rsidTr="002F7F2C">
        <w:tc>
          <w:tcPr>
            <w:tcW w:w="1693" w:type="dxa"/>
            <w:tcMar>
              <w:top w:w="0" w:type="dxa"/>
              <w:left w:w="108" w:type="dxa"/>
              <w:bottom w:w="0" w:type="dxa"/>
              <w:right w:w="108" w:type="dxa"/>
            </w:tcMar>
            <w:hideMark/>
          </w:tcPr>
          <w:p w14:paraId="21FAAD75" w14:textId="77777777" w:rsidR="00CF4EB3" w:rsidRDefault="00CF4EB3" w:rsidP="00CF4EB3">
            <w:pPr>
              <w:autoSpaceDE w:val="0"/>
              <w:autoSpaceDN w:val="0"/>
              <w:spacing w:before="49" w:after="0" w:line="276" w:lineRule="auto"/>
              <w:ind w:right="34"/>
              <w:jc w:val="right"/>
              <w:rPr>
                <w:rFonts w:cs="Calibri"/>
                <w:b/>
                <w:bCs/>
                <w:i/>
                <w:iCs/>
                <w:sz w:val="20"/>
                <w:szCs w:val="20"/>
              </w:rPr>
            </w:pPr>
            <w:r>
              <w:rPr>
                <w:rFonts w:cs="Calibri"/>
                <w:b/>
                <w:bCs/>
                <w:i/>
                <w:iCs/>
                <w:sz w:val="20"/>
                <w:szCs w:val="20"/>
              </w:rPr>
              <w:t>Version:</w:t>
            </w:r>
          </w:p>
        </w:tc>
        <w:tc>
          <w:tcPr>
            <w:tcW w:w="2547" w:type="dxa"/>
            <w:tcMar>
              <w:top w:w="0" w:type="dxa"/>
              <w:left w:w="108" w:type="dxa"/>
              <w:bottom w:w="0" w:type="dxa"/>
              <w:right w:w="108" w:type="dxa"/>
            </w:tcMar>
            <w:hideMark/>
          </w:tcPr>
          <w:p w14:paraId="28DD22C5" w14:textId="0B80DD1C" w:rsidR="00CF4EB3" w:rsidRPr="00492740" w:rsidRDefault="00CF4EB3" w:rsidP="00CF4EB3">
            <w:pPr>
              <w:autoSpaceDE w:val="0"/>
              <w:autoSpaceDN w:val="0"/>
              <w:spacing w:before="49" w:after="0" w:line="276" w:lineRule="auto"/>
              <w:ind w:right="-65"/>
              <w:rPr>
                <w:rFonts w:cs="Calibri"/>
                <w:sz w:val="20"/>
                <w:szCs w:val="20"/>
                <w:highlight w:val="yellow"/>
              </w:rPr>
            </w:pPr>
            <w:r>
              <w:rPr>
                <w:rFonts w:cs="Calibri"/>
                <w:sz w:val="20"/>
                <w:szCs w:val="20"/>
              </w:rPr>
              <w:t>A</w:t>
            </w:r>
          </w:p>
        </w:tc>
        <w:tc>
          <w:tcPr>
            <w:tcW w:w="1840" w:type="dxa"/>
            <w:tcMar>
              <w:top w:w="0" w:type="dxa"/>
              <w:left w:w="108" w:type="dxa"/>
              <w:bottom w:w="0" w:type="dxa"/>
              <w:right w:w="108" w:type="dxa"/>
            </w:tcMar>
            <w:hideMark/>
          </w:tcPr>
          <w:p w14:paraId="468B9B0F" w14:textId="77777777" w:rsidR="00CF4EB3" w:rsidRDefault="00CF4EB3" w:rsidP="00CF4EB3">
            <w:pPr>
              <w:autoSpaceDE w:val="0"/>
              <w:autoSpaceDN w:val="0"/>
              <w:spacing w:before="49" w:after="0" w:line="276" w:lineRule="auto"/>
              <w:jc w:val="right"/>
              <w:rPr>
                <w:rFonts w:cs="Calibri"/>
                <w:b/>
                <w:bCs/>
                <w:i/>
                <w:iCs/>
                <w:sz w:val="20"/>
                <w:szCs w:val="20"/>
              </w:rPr>
            </w:pPr>
            <w:r>
              <w:rPr>
                <w:rFonts w:cs="Calibri"/>
                <w:b/>
                <w:bCs/>
                <w:i/>
                <w:iCs/>
                <w:sz w:val="20"/>
                <w:szCs w:val="20"/>
              </w:rPr>
              <w:t>Version Date:</w:t>
            </w:r>
          </w:p>
        </w:tc>
        <w:tc>
          <w:tcPr>
            <w:tcW w:w="2704" w:type="dxa"/>
            <w:tcMar>
              <w:top w:w="0" w:type="dxa"/>
              <w:left w:w="108" w:type="dxa"/>
              <w:bottom w:w="0" w:type="dxa"/>
              <w:right w:w="108" w:type="dxa"/>
            </w:tcMar>
          </w:tcPr>
          <w:p w14:paraId="74C870D4" w14:textId="69AF3251" w:rsidR="00CF4EB3" w:rsidRDefault="00CF4EB3" w:rsidP="00CF4EB3">
            <w:pPr>
              <w:tabs>
                <w:tab w:val="left" w:pos="1365"/>
              </w:tabs>
              <w:autoSpaceDE w:val="0"/>
              <w:autoSpaceDN w:val="0"/>
              <w:spacing w:before="49" w:after="0" w:line="276" w:lineRule="auto"/>
              <w:ind w:right="813"/>
              <w:rPr>
                <w:rFonts w:cs="Calibri"/>
                <w:sz w:val="20"/>
                <w:szCs w:val="20"/>
              </w:rPr>
            </w:pPr>
            <w:r>
              <w:rPr>
                <w:rFonts w:cs="Neuropol"/>
                <w:sz w:val="20"/>
              </w:rPr>
              <w:t>15-OCT-2020</w:t>
            </w:r>
          </w:p>
        </w:tc>
      </w:tr>
      <w:tr w:rsidR="00BC2230" w14:paraId="2BC7212E" w14:textId="77777777" w:rsidTr="002F7F2C">
        <w:tc>
          <w:tcPr>
            <w:tcW w:w="1693" w:type="dxa"/>
            <w:tcMar>
              <w:top w:w="0" w:type="dxa"/>
              <w:left w:w="108" w:type="dxa"/>
              <w:bottom w:w="0" w:type="dxa"/>
              <w:right w:w="108" w:type="dxa"/>
            </w:tcMar>
            <w:hideMark/>
          </w:tcPr>
          <w:p w14:paraId="58BE3883" w14:textId="77777777" w:rsidR="00BC2230" w:rsidRDefault="00BC2230" w:rsidP="002F7F2C">
            <w:pPr>
              <w:autoSpaceDE w:val="0"/>
              <w:autoSpaceDN w:val="0"/>
              <w:spacing w:before="49" w:after="0" w:line="276" w:lineRule="auto"/>
              <w:ind w:right="34"/>
              <w:jc w:val="right"/>
              <w:rPr>
                <w:rFonts w:cs="Calibri"/>
                <w:b/>
                <w:bCs/>
                <w:i/>
                <w:iCs/>
                <w:sz w:val="20"/>
                <w:szCs w:val="20"/>
              </w:rPr>
            </w:pPr>
            <w:r>
              <w:rPr>
                <w:rFonts w:cs="Calibri"/>
                <w:b/>
                <w:bCs/>
                <w:i/>
                <w:iCs/>
                <w:sz w:val="20"/>
                <w:szCs w:val="20"/>
              </w:rPr>
              <w:t>Update Details:</w:t>
            </w:r>
          </w:p>
        </w:tc>
        <w:tc>
          <w:tcPr>
            <w:tcW w:w="7091" w:type="dxa"/>
            <w:gridSpan w:val="3"/>
            <w:tcMar>
              <w:top w:w="0" w:type="dxa"/>
              <w:left w:w="108" w:type="dxa"/>
              <w:bottom w:w="0" w:type="dxa"/>
              <w:right w:w="108" w:type="dxa"/>
            </w:tcMar>
            <w:hideMark/>
          </w:tcPr>
          <w:p w14:paraId="148ACC2A" w14:textId="1F782EC8" w:rsidR="00BC2230" w:rsidRPr="00BC2230" w:rsidRDefault="00CF4EB3" w:rsidP="002F7F2C">
            <w:pPr>
              <w:widowControl w:val="0"/>
              <w:autoSpaceDE w:val="0"/>
              <w:autoSpaceDN w:val="0"/>
              <w:adjustRightInd w:val="0"/>
              <w:spacing w:before="49" w:line="276" w:lineRule="auto"/>
              <w:rPr>
                <w:rFonts w:cs="Neuropol"/>
                <w:sz w:val="20"/>
              </w:rPr>
            </w:pPr>
            <w:r>
              <w:rPr>
                <w:rFonts w:cs="Neuropol"/>
                <w:sz w:val="20"/>
              </w:rPr>
              <w:t>N/A</w:t>
            </w:r>
          </w:p>
        </w:tc>
      </w:tr>
    </w:tbl>
    <w:p w14:paraId="0C8FB9A0" w14:textId="77777777" w:rsidR="00530C6F" w:rsidRDefault="00530C6F">
      <w:pPr>
        <w:rPr>
          <w:sz w:val="44"/>
        </w:rPr>
      </w:pPr>
      <w:r>
        <w:rPr>
          <w:sz w:val="44"/>
        </w:rPr>
        <w:br w:type="page"/>
      </w:r>
    </w:p>
    <w:sdt>
      <w:sdtPr>
        <w:rPr>
          <w:rFonts w:asciiTheme="minorHAnsi" w:eastAsiaTheme="minorHAnsi" w:hAnsiTheme="minorHAnsi" w:cstheme="minorBidi"/>
          <w:color w:val="auto"/>
          <w:sz w:val="22"/>
          <w:szCs w:val="22"/>
          <w:lang w:val="en-AU"/>
        </w:rPr>
        <w:id w:val="-809861474"/>
        <w:docPartObj>
          <w:docPartGallery w:val="Table of Contents"/>
          <w:docPartUnique/>
        </w:docPartObj>
      </w:sdtPr>
      <w:sdtEndPr>
        <w:rPr>
          <w:b/>
          <w:bCs/>
          <w:noProof/>
        </w:rPr>
      </w:sdtEndPr>
      <w:sdtContent>
        <w:p w14:paraId="00D0F0D7" w14:textId="77777777" w:rsidR="00DA5B9B" w:rsidRDefault="00DA5B9B">
          <w:pPr>
            <w:pStyle w:val="TOCHeading"/>
          </w:pPr>
          <w:r>
            <w:t>Contents</w:t>
          </w:r>
        </w:p>
        <w:p w14:paraId="031CBCA9" w14:textId="0FD912F6" w:rsidR="00490224" w:rsidRDefault="00DA5B9B">
          <w:pPr>
            <w:pStyle w:val="TOC1"/>
            <w:tabs>
              <w:tab w:val="right" w:leader="dot" w:pos="10223"/>
            </w:tabs>
            <w:rPr>
              <w:rFonts w:eastAsiaTheme="minorEastAsia"/>
              <w:noProof/>
              <w:lang w:eastAsia="en-AU"/>
            </w:rPr>
          </w:pPr>
          <w:r>
            <w:fldChar w:fldCharType="begin"/>
          </w:r>
          <w:r>
            <w:instrText xml:space="preserve"> TOC \o "1-3" \h \z \u </w:instrText>
          </w:r>
          <w:r>
            <w:fldChar w:fldCharType="separate"/>
          </w:r>
          <w:hyperlink w:anchor="_Toc53667975" w:history="1">
            <w:r w:rsidR="00490224" w:rsidRPr="00D73AF8">
              <w:rPr>
                <w:rStyle w:val="Hyperlink"/>
                <w:noProof/>
              </w:rPr>
              <w:t>Current Summary</w:t>
            </w:r>
            <w:r w:rsidR="00490224">
              <w:rPr>
                <w:noProof/>
                <w:webHidden/>
              </w:rPr>
              <w:tab/>
            </w:r>
            <w:r w:rsidR="00490224">
              <w:rPr>
                <w:noProof/>
                <w:webHidden/>
              </w:rPr>
              <w:fldChar w:fldCharType="begin"/>
            </w:r>
            <w:r w:rsidR="00490224">
              <w:rPr>
                <w:noProof/>
                <w:webHidden/>
              </w:rPr>
              <w:instrText xml:space="preserve"> PAGEREF _Toc53667975 \h </w:instrText>
            </w:r>
            <w:r w:rsidR="00490224">
              <w:rPr>
                <w:noProof/>
                <w:webHidden/>
              </w:rPr>
            </w:r>
            <w:r w:rsidR="00490224">
              <w:rPr>
                <w:noProof/>
                <w:webHidden/>
              </w:rPr>
              <w:fldChar w:fldCharType="separate"/>
            </w:r>
            <w:r w:rsidR="00490224">
              <w:rPr>
                <w:noProof/>
                <w:webHidden/>
              </w:rPr>
              <w:t>3</w:t>
            </w:r>
            <w:r w:rsidR="00490224">
              <w:rPr>
                <w:noProof/>
                <w:webHidden/>
              </w:rPr>
              <w:fldChar w:fldCharType="end"/>
            </w:r>
          </w:hyperlink>
        </w:p>
        <w:p w14:paraId="007E62D6" w14:textId="44D2874C" w:rsidR="00490224" w:rsidRDefault="009E2D7C">
          <w:pPr>
            <w:pStyle w:val="TOC1"/>
            <w:tabs>
              <w:tab w:val="right" w:leader="dot" w:pos="10223"/>
            </w:tabs>
            <w:rPr>
              <w:rFonts w:eastAsiaTheme="minorEastAsia"/>
              <w:noProof/>
              <w:lang w:eastAsia="en-AU"/>
            </w:rPr>
          </w:pPr>
          <w:hyperlink w:anchor="_Toc53667976" w:history="1">
            <w:r w:rsidR="00490224" w:rsidRPr="00D73AF8">
              <w:rPr>
                <w:rStyle w:val="Hyperlink"/>
                <w:noProof/>
              </w:rPr>
              <w:t>Next Steps</w:t>
            </w:r>
            <w:r w:rsidR="00490224">
              <w:rPr>
                <w:noProof/>
                <w:webHidden/>
              </w:rPr>
              <w:tab/>
            </w:r>
            <w:r w:rsidR="00490224">
              <w:rPr>
                <w:noProof/>
                <w:webHidden/>
              </w:rPr>
              <w:fldChar w:fldCharType="begin"/>
            </w:r>
            <w:r w:rsidR="00490224">
              <w:rPr>
                <w:noProof/>
                <w:webHidden/>
              </w:rPr>
              <w:instrText xml:space="preserve"> PAGEREF _Toc53667976 \h </w:instrText>
            </w:r>
            <w:r w:rsidR="00490224">
              <w:rPr>
                <w:noProof/>
                <w:webHidden/>
              </w:rPr>
            </w:r>
            <w:r w:rsidR="00490224">
              <w:rPr>
                <w:noProof/>
                <w:webHidden/>
              </w:rPr>
              <w:fldChar w:fldCharType="separate"/>
            </w:r>
            <w:r w:rsidR="00490224">
              <w:rPr>
                <w:noProof/>
                <w:webHidden/>
              </w:rPr>
              <w:t>3</w:t>
            </w:r>
            <w:r w:rsidR="00490224">
              <w:rPr>
                <w:noProof/>
                <w:webHidden/>
              </w:rPr>
              <w:fldChar w:fldCharType="end"/>
            </w:r>
          </w:hyperlink>
        </w:p>
        <w:p w14:paraId="0BA24B25" w14:textId="5022D185" w:rsidR="00490224" w:rsidRDefault="009E2D7C">
          <w:pPr>
            <w:pStyle w:val="TOC2"/>
            <w:tabs>
              <w:tab w:val="right" w:leader="dot" w:pos="10223"/>
            </w:tabs>
            <w:rPr>
              <w:rFonts w:eastAsiaTheme="minorEastAsia"/>
              <w:noProof/>
              <w:lang w:eastAsia="en-AU"/>
            </w:rPr>
          </w:pPr>
          <w:hyperlink w:anchor="_Toc53667977" w:history="1">
            <w:r w:rsidR="00490224" w:rsidRPr="00D73AF8">
              <w:rPr>
                <w:rStyle w:val="Hyperlink"/>
                <w:noProof/>
              </w:rPr>
              <w:t>Stage 1 (Software and Data Manipulation)</w:t>
            </w:r>
            <w:r w:rsidR="00490224">
              <w:rPr>
                <w:noProof/>
                <w:webHidden/>
              </w:rPr>
              <w:tab/>
            </w:r>
            <w:r w:rsidR="00490224">
              <w:rPr>
                <w:noProof/>
                <w:webHidden/>
              </w:rPr>
              <w:fldChar w:fldCharType="begin"/>
            </w:r>
            <w:r w:rsidR="00490224">
              <w:rPr>
                <w:noProof/>
                <w:webHidden/>
              </w:rPr>
              <w:instrText xml:space="preserve"> PAGEREF _Toc53667977 \h </w:instrText>
            </w:r>
            <w:r w:rsidR="00490224">
              <w:rPr>
                <w:noProof/>
                <w:webHidden/>
              </w:rPr>
            </w:r>
            <w:r w:rsidR="00490224">
              <w:rPr>
                <w:noProof/>
                <w:webHidden/>
              </w:rPr>
              <w:fldChar w:fldCharType="separate"/>
            </w:r>
            <w:r w:rsidR="00490224">
              <w:rPr>
                <w:noProof/>
                <w:webHidden/>
              </w:rPr>
              <w:t>3</w:t>
            </w:r>
            <w:r w:rsidR="00490224">
              <w:rPr>
                <w:noProof/>
                <w:webHidden/>
              </w:rPr>
              <w:fldChar w:fldCharType="end"/>
            </w:r>
          </w:hyperlink>
        </w:p>
        <w:p w14:paraId="6C2972AB" w14:textId="633EEEA1" w:rsidR="00490224" w:rsidRDefault="009E2D7C">
          <w:pPr>
            <w:pStyle w:val="TOC2"/>
            <w:tabs>
              <w:tab w:val="right" w:leader="dot" w:pos="10223"/>
            </w:tabs>
            <w:rPr>
              <w:rFonts w:eastAsiaTheme="minorEastAsia"/>
              <w:noProof/>
              <w:lang w:eastAsia="en-AU"/>
            </w:rPr>
          </w:pPr>
          <w:hyperlink w:anchor="_Toc53667978" w:history="1">
            <w:r w:rsidR="00490224" w:rsidRPr="00D73AF8">
              <w:rPr>
                <w:rStyle w:val="Hyperlink"/>
                <w:noProof/>
              </w:rPr>
              <w:t>Stage 2 (Product design)</w:t>
            </w:r>
            <w:r w:rsidR="00490224">
              <w:rPr>
                <w:noProof/>
                <w:webHidden/>
              </w:rPr>
              <w:tab/>
            </w:r>
            <w:r w:rsidR="00490224">
              <w:rPr>
                <w:noProof/>
                <w:webHidden/>
              </w:rPr>
              <w:fldChar w:fldCharType="begin"/>
            </w:r>
            <w:r w:rsidR="00490224">
              <w:rPr>
                <w:noProof/>
                <w:webHidden/>
              </w:rPr>
              <w:instrText xml:space="preserve"> PAGEREF _Toc53667978 \h </w:instrText>
            </w:r>
            <w:r w:rsidR="00490224">
              <w:rPr>
                <w:noProof/>
                <w:webHidden/>
              </w:rPr>
            </w:r>
            <w:r w:rsidR="00490224">
              <w:rPr>
                <w:noProof/>
                <w:webHidden/>
              </w:rPr>
              <w:fldChar w:fldCharType="separate"/>
            </w:r>
            <w:r w:rsidR="00490224">
              <w:rPr>
                <w:noProof/>
                <w:webHidden/>
              </w:rPr>
              <w:t>3</w:t>
            </w:r>
            <w:r w:rsidR="00490224">
              <w:rPr>
                <w:noProof/>
                <w:webHidden/>
              </w:rPr>
              <w:fldChar w:fldCharType="end"/>
            </w:r>
          </w:hyperlink>
        </w:p>
        <w:p w14:paraId="0D210BF5" w14:textId="25FECC79" w:rsidR="00490224" w:rsidRDefault="009E2D7C">
          <w:pPr>
            <w:pStyle w:val="TOC2"/>
            <w:tabs>
              <w:tab w:val="right" w:leader="dot" w:pos="10223"/>
            </w:tabs>
            <w:rPr>
              <w:rFonts w:eastAsiaTheme="minorEastAsia"/>
              <w:noProof/>
              <w:lang w:eastAsia="en-AU"/>
            </w:rPr>
          </w:pPr>
          <w:hyperlink w:anchor="_Toc53667979" w:history="1">
            <w:r w:rsidR="00490224" w:rsidRPr="00D73AF8">
              <w:rPr>
                <w:rStyle w:val="Hyperlink"/>
                <w:noProof/>
              </w:rPr>
              <w:t>Stage 3 (Live Demo)</w:t>
            </w:r>
            <w:r w:rsidR="00490224">
              <w:rPr>
                <w:noProof/>
                <w:webHidden/>
              </w:rPr>
              <w:tab/>
            </w:r>
            <w:r w:rsidR="00490224">
              <w:rPr>
                <w:noProof/>
                <w:webHidden/>
              </w:rPr>
              <w:fldChar w:fldCharType="begin"/>
            </w:r>
            <w:r w:rsidR="00490224">
              <w:rPr>
                <w:noProof/>
                <w:webHidden/>
              </w:rPr>
              <w:instrText xml:space="preserve"> PAGEREF _Toc53667979 \h </w:instrText>
            </w:r>
            <w:r w:rsidR="00490224">
              <w:rPr>
                <w:noProof/>
                <w:webHidden/>
              </w:rPr>
            </w:r>
            <w:r w:rsidR="00490224">
              <w:rPr>
                <w:noProof/>
                <w:webHidden/>
              </w:rPr>
              <w:fldChar w:fldCharType="separate"/>
            </w:r>
            <w:r w:rsidR="00490224">
              <w:rPr>
                <w:noProof/>
                <w:webHidden/>
              </w:rPr>
              <w:t>4</w:t>
            </w:r>
            <w:r w:rsidR="00490224">
              <w:rPr>
                <w:noProof/>
                <w:webHidden/>
              </w:rPr>
              <w:fldChar w:fldCharType="end"/>
            </w:r>
          </w:hyperlink>
        </w:p>
        <w:p w14:paraId="47D46908" w14:textId="3EEEC68A" w:rsidR="00490224" w:rsidRDefault="009E2D7C">
          <w:pPr>
            <w:pStyle w:val="TOC1"/>
            <w:tabs>
              <w:tab w:val="right" w:leader="dot" w:pos="10223"/>
            </w:tabs>
            <w:rPr>
              <w:rFonts w:eastAsiaTheme="minorEastAsia"/>
              <w:noProof/>
              <w:lang w:eastAsia="en-AU"/>
            </w:rPr>
          </w:pPr>
          <w:hyperlink w:anchor="_Toc53667980" w:history="1">
            <w:r w:rsidR="00490224" w:rsidRPr="00D73AF8">
              <w:rPr>
                <w:rStyle w:val="Hyperlink"/>
                <w:noProof/>
              </w:rPr>
              <w:t>Item Requirements</w:t>
            </w:r>
            <w:r w:rsidR="00490224">
              <w:rPr>
                <w:noProof/>
                <w:webHidden/>
              </w:rPr>
              <w:tab/>
            </w:r>
            <w:r w:rsidR="00490224">
              <w:rPr>
                <w:noProof/>
                <w:webHidden/>
              </w:rPr>
              <w:fldChar w:fldCharType="begin"/>
            </w:r>
            <w:r w:rsidR="00490224">
              <w:rPr>
                <w:noProof/>
                <w:webHidden/>
              </w:rPr>
              <w:instrText xml:space="preserve"> PAGEREF _Toc53667980 \h </w:instrText>
            </w:r>
            <w:r w:rsidR="00490224">
              <w:rPr>
                <w:noProof/>
                <w:webHidden/>
              </w:rPr>
            </w:r>
            <w:r w:rsidR="00490224">
              <w:rPr>
                <w:noProof/>
                <w:webHidden/>
              </w:rPr>
              <w:fldChar w:fldCharType="separate"/>
            </w:r>
            <w:r w:rsidR="00490224">
              <w:rPr>
                <w:noProof/>
                <w:webHidden/>
              </w:rPr>
              <w:t>4</w:t>
            </w:r>
            <w:r w:rsidR="00490224">
              <w:rPr>
                <w:noProof/>
                <w:webHidden/>
              </w:rPr>
              <w:fldChar w:fldCharType="end"/>
            </w:r>
          </w:hyperlink>
        </w:p>
        <w:p w14:paraId="3ACE2622" w14:textId="06A72FB3" w:rsidR="00490224" w:rsidRDefault="009E2D7C">
          <w:pPr>
            <w:pStyle w:val="TOC2"/>
            <w:tabs>
              <w:tab w:val="right" w:leader="dot" w:pos="10223"/>
            </w:tabs>
            <w:rPr>
              <w:rFonts w:eastAsiaTheme="minorEastAsia"/>
              <w:noProof/>
              <w:lang w:eastAsia="en-AU"/>
            </w:rPr>
          </w:pPr>
          <w:hyperlink w:anchor="_Toc53667981" w:history="1">
            <w:r w:rsidR="00490224" w:rsidRPr="00D73AF8">
              <w:rPr>
                <w:rStyle w:val="Hyperlink"/>
                <w:noProof/>
              </w:rPr>
              <w:t>Stage 1</w:t>
            </w:r>
            <w:r w:rsidR="00490224">
              <w:rPr>
                <w:noProof/>
                <w:webHidden/>
              </w:rPr>
              <w:tab/>
            </w:r>
            <w:r w:rsidR="00490224">
              <w:rPr>
                <w:noProof/>
                <w:webHidden/>
              </w:rPr>
              <w:fldChar w:fldCharType="begin"/>
            </w:r>
            <w:r w:rsidR="00490224">
              <w:rPr>
                <w:noProof/>
                <w:webHidden/>
              </w:rPr>
              <w:instrText xml:space="preserve"> PAGEREF _Toc53667981 \h </w:instrText>
            </w:r>
            <w:r w:rsidR="00490224">
              <w:rPr>
                <w:noProof/>
                <w:webHidden/>
              </w:rPr>
            </w:r>
            <w:r w:rsidR="00490224">
              <w:rPr>
                <w:noProof/>
                <w:webHidden/>
              </w:rPr>
              <w:fldChar w:fldCharType="separate"/>
            </w:r>
            <w:r w:rsidR="00490224">
              <w:rPr>
                <w:noProof/>
                <w:webHidden/>
              </w:rPr>
              <w:t>4</w:t>
            </w:r>
            <w:r w:rsidR="00490224">
              <w:rPr>
                <w:noProof/>
                <w:webHidden/>
              </w:rPr>
              <w:fldChar w:fldCharType="end"/>
            </w:r>
          </w:hyperlink>
        </w:p>
        <w:p w14:paraId="1199B21B" w14:textId="58C41E14" w:rsidR="00490224" w:rsidRDefault="009E2D7C">
          <w:pPr>
            <w:pStyle w:val="TOC1"/>
            <w:tabs>
              <w:tab w:val="right" w:leader="dot" w:pos="10223"/>
            </w:tabs>
            <w:rPr>
              <w:rFonts w:eastAsiaTheme="minorEastAsia"/>
              <w:noProof/>
              <w:lang w:eastAsia="en-AU"/>
            </w:rPr>
          </w:pPr>
          <w:hyperlink w:anchor="_Toc53667982" w:history="1">
            <w:r w:rsidR="00490224" w:rsidRPr="00D73AF8">
              <w:rPr>
                <w:rStyle w:val="Hyperlink"/>
                <w:noProof/>
              </w:rPr>
              <w:t>Stage 2</w:t>
            </w:r>
            <w:r w:rsidR="00490224">
              <w:rPr>
                <w:noProof/>
                <w:webHidden/>
              </w:rPr>
              <w:tab/>
            </w:r>
            <w:r w:rsidR="00490224">
              <w:rPr>
                <w:noProof/>
                <w:webHidden/>
              </w:rPr>
              <w:fldChar w:fldCharType="begin"/>
            </w:r>
            <w:r w:rsidR="00490224">
              <w:rPr>
                <w:noProof/>
                <w:webHidden/>
              </w:rPr>
              <w:instrText xml:space="preserve"> PAGEREF _Toc53667982 \h </w:instrText>
            </w:r>
            <w:r w:rsidR="00490224">
              <w:rPr>
                <w:noProof/>
                <w:webHidden/>
              </w:rPr>
            </w:r>
            <w:r w:rsidR="00490224">
              <w:rPr>
                <w:noProof/>
                <w:webHidden/>
              </w:rPr>
              <w:fldChar w:fldCharType="separate"/>
            </w:r>
            <w:r w:rsidR="00490224">
              <w:rPr>
                <w:noProof/>
                <w:webHidden/>
              </w:rPr>
              <w:t>4</w:t>
            </w:r>
            <w:r w:rsidR="00490224">
              <w:rPr>
                <w:noProof/>
                <w:webHidden/>
              </w:rPr>
              <w:fldChar w:fldCharType="end"/>
            </w:r>
          </w:hyperlink>
        </w:p>
        <w:p w14:paraId="505281C9" w14:textId="641491F5" w:rsidR="00490224" w:rsidRDefault="009E2D7C">
          <w:pPr>
            <w:pStyle w:val="TOC1"/>
            <w:tabs>
              <w:tab w:val="left" w:pos="440"/>
              <w:tab w:val="right" w:leader="dot" w:pos="10223"/>
            </w:tabs>
            <w:rPr>
              <w:rFonts w:eastAsiaTheme="minorEastAsia"/>
              <w:noProof/>
              <w:lang w:eastAsia="en-AU"/>
            </w:rPr>
          </w:pPr>
          <w:hyperlink w:anchor="_Toc53668052" w:history="1">
            <w:r w:rsidR="00490224" w:rsidRPr="00D73AF8">
              <w:rPr>
                <w:rStyle w:val="Hyperlink"/>
                <w:rFonts w:eastAsia="Times New Roman"/>
                <w:noProof/>
              </w:rPr>
              <w:t>1.</w:t>
            </w:r>
            <w:r w:rsidR="00490224">
              <w:rPr>
                <w:rFonts w:eastAsiaTheme="minorEastAsia"/>
                <w:noProof/>
                <w:lang w:eastAsia="en-AU"/>
              </w:rPr>
              <w:tab/>
            </w:r>
            <w:r w:rsidR="00490224" w:rsidRPr="00D73AF8">
              <w:rPr>
                <w:rStyle w:val="Hyperlink"/>
                <w:noProof/>
              </w:rPr>
              <w:t>Revision History</w:t>
            </w:r>
            <w:r w:rsidR="00490224">
              <w:rPr>
                <w:noProof/>
                <w:webHidden/>
              </w:rPr>
              <w:tab/>
            </w:r>
            <w:r w:rsidR="00490224">
              <w:rPr>
                <w:noProof/>
                <w:webHidden/>
              </w:rPr>
              <w:fldChar w:fldCharType="begin"/>
            </w:r>
            <w:r w:rsidR="00490224">
              <w:rPr>
                <w:noProof/>
                <w:webHidden/>
              </w:rPr>
              <w:instrText xml:space="preserve"> PAGEREF _Toc53668052 \h </w:instrText>
            </w:r>
            <w:r w:rsidR="00490224">
              <w:rPr>
                <w:noProof/>
                <w:webHidden/>
              </w:rPr>
            </w:r>
            <w:r w:rsidR="00490224">
              <w:rPr>
                <w:noProof/>
                <w:webHidden/>
              </w:rPr>
              <w:fldChar w:fldCharType="separate"/>
            </w:r>
            <w:r w:rsidR="00490224">
              <w:rPr>
                <w:noProof/>
                <w:webHidden/>
              </w:rPr>
              <w:t>5</w:t>
            </w:r>
            <w:r w:rsidR="00490224">
              <w:rPr>
                <w:noProof/>
                <w:webHidden/>
              </w:rPr>
              <w:fldChar w:fldCharType="end"/>
            </w:r>
          </w:hyperlink>
        </w:p>
        <w:p w14:paraId="4E90B292" w14:textId="4581BAD4" w:rsidR="00DA5B9B" w:rsidRDefault="00DA5B9B">
          <w:r>
            <w:rPr>
              <w:b/>
              <w:bCs/>
              <w:noProof/>
            </w:rPr>
            <w:fldChar w:fldCharType="end"/>
          </w:r>
        </w:p>
      </w:sdtContent>
    </w:sdt>
    <w:p w14:paraId="2707DFC3" w14:textId="49B053CA" w:rsidR="006E63C5" w:rsidRDefault="006E63C5">
      <w:pPr>
        <w:rPr>
          <w:rFonts w:asciiTheme="majorHAnsi" w:eastAsiaTheme="majorEastAsia" w:hAnsiTheme="majorHAnsi" w:cstheme="majorBidi"/>
          <w:color w:val="2F5496" w:themeColor="accent1" w:themeShade="BF"/>
          <w:sz w:val="32"/>
          <w:szCs w:val="32"/>
        </w:rPr>
      </w:pPr>
      <w:r>
        <w:br w:type="page"/>
      </w:r>
    </w:p>
    <w:p w14:paraId="1D3D02EA" w14:textId="4055FA8A" w:rsidR="00CF4EB3" w:rsidRPr="00CF4EB3" w:rsidRDefault="00CF4EB3">
      <w:pPr>
        <w:pStyle w:val="Heading1"/>
      </w:pPr>
      <w:bookmarkStart w:id="0" w:name="_Toc53667975"/>
      <w:bookmarkStart w:id="1" w:name="_Toc12887685"/>
      <w:bookmarkStart w:id="2" w:name="_Toc17809985"/>
      <w:r>
        <w:lastRenderedPageBreak/>
        <w:t>Current Summary</w:t>
      </w:r>
      <w:bookmarkEnd w:id="0"/>
      <w:r>
        <w:br/>
      </w:r>
    </w:p>
    <w:p w14:paraId="7BB5E2C3" w14:textId="22D3FF7E" w:rsidR="00CF4EB3" w:rsidRDefault="00CF4EB3" w:rsidP="00CF4EB3">
      <w:r>
        <w:t xml:space="preserve">Currently, </w:t>
      </w:r>
      <w:r w:rsidR="00DF3FAD">
        <w:t xml:space="preserve">the functioning parts of this project include code that sits on </w:t>
      </w:r>
      <w:proofErr w:type="spellStart"/>
      <w:r w:rsidR="00DF3FAD">
        <w:t>Ardunio</w:t>
      </w:r>
      <w:proofErr w:type="spellEnd"/>
      <w:r w:rsidR="00DF3FAD">
        <w:t xml:space="preserve"> and pulls the distance based on </w:t>
      </w:r>
      <w:proofErr w:type="gramStart"/>
      <w:r w:rsidR="00DF3FAD">
        <w:t>a</w:t>
      </w:r>
      <w:proofErr w:type="gramEnd"/>
      <w:r w:rsidR="00DF3FAD">
        <w:t xml:space="preserve"> Ultrasonic waterproof sensor. This data is then pushed to a </w:t>
      </w:r>
      <w:proofErr w:type="spellStart"/>
      <w:r w:rsidR="00DF3FAD">
        <w:t>mongoDB</w:t>
      </w:r>
      <w:proofErr w:type="spellEnd"/>
      <w:r w:rsidR="00DF3FAD">
        <w:t xml:space="preserve"> cloud database</w:t>
      </w:r>
      <w:r w:rsidR="00771D9E">
        <w:t xml:space="preserve"> via the computers connection</w:t>
      </w:r>
      <w:r w:rsidR="00E82898">
        <w:t xml:space="preserve"> (Could potentially be Azure if necessary)</w:t>
      </w:r>
      <w:r w:rsidR="00DF3FAD">
        <w:t xml:space="preserve"> for loggin</w:t>
      </w:r>
      <w:r w:rsidR="00E82898">
        <w:t xml:space="preserve">g and future analysis. </w:t>
      </w:r>
    </w:p>
    <w:p w14:paraId="1BC0A866" w14:textId="0BDF3BF4" w:rsidR="00771D9E" w:rsidRDefault="00CB24CF" w:rsidP="00CF4EB3">
      <w:r>
        <w:t xml:space="preserve">After the data is logged into </w:t>
      </w:r>
      <w:r w:rsidR="00771D9E">
        <w:t xml:space="preserve">the database, it is then pulled back down to be displayed on a web server. Below is the current output that was being displayed from the Arduino’s </w:t>
      </w:r>
      <w:proofErr w:type="gramStart"/>
      <w:r w:rsidR="00771D9E">
        <w:t>sensors</w:t>
      </w:r>
      <w:proofErr w:type="gramEnd"/>
    </w:p>
    <w:p w14:paraId="781AF4B6" w14:textId="4B1887D2" w:rsidR="00CB24CF" w:rsidRDefault="00CB24CF" w:rsidP="00CF4EB3">
      <w:r w:rsidRPr="00CB24CF">
        <w:rPr>
          <w:noProof/>
        </w:rPr>
        <w:drawing>
          <wp:inline distT="0" distB="0" distL="0" distR="0" wp14:anchorId="1AB1209F" wp14:editId="2BE89C8D">
            <wp:extent cx="6497955" cy="1563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7955" cy="1563370"/>
                    </a:xfrm>
                    <a:prstGeom prst="rect">
                      <a:avLst/>
                    </a:prstGeom>
                  </pic:spPr>
                </pic:pic>
              </a:graphicData>
            </a:graphic>
          </wp:inline>
        </w:drawing>
      </w:r>
    </w:p>
    <w:p w14:paraId="51DE78C4" w14:textId="57A1F80D" w:rsidR="00CF4EB3" w:rsidRDefault="00CF4EB3">
      <w:pPr>
        <w:pStyle w:val="Heading1"/>
      </w:pPr>
      <w:bookmarkStart w:id="3" w:name="_Toc53667976"/>
      <w:r>
        <w:t>Next Steps</w:t>
      </w:r>
      <w:bookmarkEnd w:id="3"/>
    </w:p>
    <w:p w14:paraId="00C9DFF0" w14:textId="5B2774A3" w:rsidR="00CF4EB3" w:rsidRDefault="00CF4EB3">
      <w:pPr>
        <w:pStyle w:val="Heading2"/>
      </w:pPr>
      <w:bookmarkStart w:id="4" w:name="_Toc53667977"/>
      <w:r>
        <w:t>Stage 1</w:t>
      </w:r>
      <w:r w:rsidR="00983E55">
        <w:t xml:space="preserve"> (Software and Data Manipulation)</w:t>
      </w:r>
      <w:bookmarkEnd w:id="4"/>
    </w:p>
    <w:p w14:paraId="09C3AB0A" w14:textId="5262F987" w:rsidR="00771D9E" w:rsidRDefault="00771D9E" w:rsidP="00771D9E"/>
    <w:p w14:paraId="227AE848" w14:textId="4D91C149" w:rsidR="00FE4626" w:rsidRDefault="0027041A" w:rsidP="00771D9E">
      <w:r>
        <w:t>W</w:t>
      </w:r>
      <w:r w:rsidR="00771D9E">
        <w:t xml:space="preserve">e want to start using </w:t>
      </w:r>
      <w:r w:rsidR="00FE4626">
        <w:t xml:space="preserve">an IOT (can connect to the </w:t>
      </w:r>
      <w:r w:rsidR="00490224">
        <w:t>Wi-Fi</w:t>
      </w:r>
      <w:r w:rsidR="00FE4626">
        <w:t>) based board that we can load a sketch to and connect an external power supply to. With this we can start testing with larger buckets of water to determine volume.</w:t>
      </w:r>
    </w:p>
    <w:p w14:paraId="592A31CA" w14:textId="2EBD6EAE" w:rsidR="00FE4626" w:rsidRDefault="00FE4626" w:rsidP="00771D9E">
      <w:r>
        <w:t xml:space="preserve">I believe the board for this would Ideally be an </w:t>
      </w:r>
      <w:r w:rsidR="00490224">
        <w:t>Arduino</w:t>
      </w:r>
      <w:r>
        <w:t xml:space="preserve"> uno </w:t>
      </w:r>
      <w:r w:rsidR="00490224">
        <w:t>Wi-Fi</w:t>
      </w:r>
      <w:r w:rsidR="009C639B">
        <w:t>. It will allow for the loading of sketches and then with the right library I can build out a RESTful service to connect to a database.</w:t>
      </w:r>
      <w:r w:rsidR="0027041A">
        <w:t xml:space="preserve"> It has the added benefit of being significantly cheaper than the PI due to each Arduino only performing specific functions based on its model. It is also significantly faster as the native </w:t>
      </w:r>
      <w:r w:rsidR="00490224">
        <w:t>Arduino</w:t>
      </w:r>
      <w:r w:rsidR="0027041A">
        <w:t xml:space="preserve"> language complies into C++, which is a memory orientated language, is much more power efficient than the native Python of the Pi.</w:t>
      </w:r>
    </w:p>
    <w:p w14:paraId="24759FAC" w14:textId="7F2FE00C" w:rsidR="00FE4626" w:rsidRDefault="009E2D7C" w:rsidP="00771D9E">
      <w:hyperlink r:id="rId9" w:history="1">
        <w:r w:rsidR="00FE4626" w:rsidRPr="00C22230">
          <w:rPr>
            <w:rStyle w:val="Hyperlink"/>
          </w:rPr>
          <w:t>https://store.arduino.cc/usa/arduino-uno-wifi-rev2</w:t>
        </w:r>
      </w:hyperlink>
    </w:p>
    <w:p w14:paraId="4BC0DBD2" w14:textId="7C1A9082" w:rsidR="009C639B" w:rsidRDefault="009C639B" w:rsidP="00771D9E">
      <w:r>
        <w:t>With these pieces we can start testing bodies of water in the office</w:t>
      </w:r>
      <w:r w:rsidR="0027041A">
        <w:t xml:space="preserve">, pulling data onto the </w:t>
      </w:r>
      <w:proofErr w:type="gramStart"/>
      <w:r w:rsidR="0027041A">
        <w:t>board</w:t>
      </w:r>
      <w:proofErr w:type="gramEnd"/>
      <w:r w:rsidR="0027041A">
        <w:t xml:space="preserve"> and pushing it to a database of our choice.</w:t>
      </w:r>
    </w:p>
    <w:p w14:paraId="2226B45A" w14:textId="7A613CEE" w:rsidR="0027041A" w:rsidRDefault="0027041A" w:rsidP="00771D9E">
      <w:r>
        <w:t xml:space="preserve">Ideally, in this stage we will determine our presentation method of the data as well, whether it will be exclusively web/desktop or style it for mobile as well and if we want to migrate to a ASP.Net core site or stick to the </w:t>
      </w:r>
      <w:proofErr w:type="gramStart"/>
      <w:r>
        <w:t>tried and true</w:t>
      </w:r>
      <w:proofErr w:type="gramEnd"/>
      <w:r>
        <w:t xml:space="preserve"> Flask Application.</w:t>
      </w:r>
    </w:p>
    <w:p w14:paraId="4EFF85D5" w14:textId="4B2ACED5" w:rsidR="009C639B" w:rsidRDefault="009C639B" w:rsidP="009C639B">
      <w:pPr>
        <w:pStyle w:val="Heading2"/>
      </w:pPr>
      <w:bookmarkStart w:id="5" w:name="_Toc53667978"/>
      <w:r>
        <w:t>Stage 2</w:t>
      </w:r>
      <w:r w:rsidR="00983E55">
        <w:t xml:space="preserve"> (Product design)</w:t>
      </w:r>
      <w:bookmarkEnd w:id="5"/>
      <w:r>
        <w:br/>
      </w:r>
    </w:p>
    <w:p w14:paraId="2E0441D5" w14:textId="6FB455F9" w:rsidR="0027041A" w:rsidRDefault="009C639B" w:rsidP="009C639B">
      <w:r>
        <w:t xml:space="preserve">Once we are comfortable with the code </w:t>
      </w:r>
      <w:r w:rsidR="00B331CF">
        <w:t xml:space="preserve">and the data being pulled and pushed to the </w:t>
      </w:r>
      <w:r w:rsidR="00490224">
        <w:t>C</w:t>
      </w:r>
      <w:r w:rsidR="00B331CF">
        <w:t>loud</w:t>
      </w:r>
      <w:r w:rsidR="00490224">
        <w:t>,</w:t>
      </w:r>
      <w:r w:rsidR="00B331CF">
        <w:t xml:space="preserve"> we will need to get into the product design. This stage will focus on looking at the sensor in a </w:t>
      </w:r>
      <w:r w:rsidR="00490224">
        <w:t>real-world</w:t>
      </w:r>
      <w:r w:rsidR="00B331CF">
        <w:t xml:space="preserve"> application and the requirements around </w:t>
      </w:r>
      <w:r w:rsidR="00983E55">
        <w:t>it</w:t>
      </w:r>
      <w:r w:rsidR="0027041A">
        <w:t>.</w:t>
      </w:r>
    </w:p>
    <w:p w14:paraId="737BE5E4" w14:textId="5D55A6D9" w:rsidR="009C639B" w:rsidRDefault="0027041A" w:rsidP="009C639B">
      <w:r>
        <w:t xml:space="preserve">This is where the 3D printer will come in handy, we will need to design a </w:t>
      </w:r>
      <w:r w:rsidR="00490224">
        <w:t xml:space="preserve"> waterproof container to hold the Arduino but still have holes to collect data and allow for a power supply to connect.</w:t>
      </w:r>
    </w:p>
    <w:p w14:paraId="2224247B" w14:textId="6E1FCA4B" w:rsidR="0027041A" w:rsidRDefault="00490224" w:rsidP="009C639B">
      <w:r>
        <w:t>Due to not all water tanks being made the same, w</w:t>
      </w:r>
      <w:r w:rsidR="0027041A">
        <w:t>e will also need to decide on the power supply</w:t>
      </w:r>
      <w:r>
        <w:t>/connectivity method.</w:t>
      </w:r>
      <w:r w:rsidR="0027041A">
        <w:t xml:space="preserve"> </w:t>
      </w:r>
      <w:r>
        <w:t>I</w:t>
      </w:r>
      <w:r w:rsidR="0027041A">
        <w:t>f this is going to sit in a water tank will it be close to a power supply or will we need to</w:t>
      </w:r>
      <w:r>
        <w:t xml:space="preserve"> utilise a </w:t>
      </w:r>
      <w:proofErr w:type="gramStart"/>
      <w:r>
        <w:t>Solar Panel/similar self-sustaining systems</w:t>
      </w:r>
      <w:proofErr w:type="gramEnd"/>
      <w:r>
        <w:t xml:space="preserve">. If it is not close to a point of </w:t>
      </w:r>
      <w:proofErr w:type="gramStart"/>
      <w:r>
        <w:t>connectivity</w:t>
      </w:r>
      <w:proofErr w:type="gramEnd"/>
      <w:r>
        <w:t xml:space="preserve"> we will also have to determine how it will connect to the Cloud to send data, this may involve incorporating a 3G Dongle </w:t>
      </w:r>
      <w:r w:rsidR="000E169A">
        <w:t>to the board or other hacky ways to get the data out.</w:t>
      </w:r>
    </w:p>
    <w:p w14:paraId="55EA2E9D" w14:textId="69053BBF" w:rsidR="00B331CF" w:rsidRDefault="00B331CF" w:rsidP="009C639B"/>
    <w:p w14:paraId="08D205E7" w14:textId="4ECAF0CF" w:rsidR="00B331CF" w:rsidRDefault="00B331CF" w:rsidP="00B331CF">
      <w:pPr>
        <w:pStyle w:val="Heading2"/>
      </w:pPr>
      <w:bookmarkStart w:id="6" w:name="_Toc53667979"/>
      <w:r>
        <w:t>Stage 3</w:t>
      </w:r>
      <w:r w:rsidR="00983E55">
        <w:t xml:space="preserve"> (Live Demo)</w:t>
      </w:r>
      <w:bookmarkEnd w:id="6"/>
    </w:p>
    <w:p w14:paraId="0A9B887A" w14:textId="48BCE35C" w:rsidR="00B331CF" w:rsidRPr="00311A1C" w:rsidRDefault="000E169A" w:rsidP="0074250F">
      <w:r>
        <w:br/>
      </w:r>
      <w:r w:rsidR="00B331CF">
        <w:t>This stage</w:t>
      </w:r>
      <w:r>
        <w:t xml:space="preserve"> is as the name suggests, a live demo. We will need to go visit someone who has a water tank that they are willing to let us use for a while</w:t>
      </w:r>
      <w:r w:rsidR="00AA4D24">
        <w:t>, ideally several days (if there is rain around even better). This will allow us to collect a good dataset from the system and determine if there are any faults</w:t>
      </w:r>
      <w:r w:rsidR="00854420">
        <w:t xml:space="preserve"> with the code/product design/parts</w:t>
      </w:r>
      <w:r w:rsidR="00AA4D24">
        <w:t xml:space="preserve">, </w:t>
      </w:r>
      <w:proofErr w:type="gramStart"/>
      <w:r w:rsidR="00AA4D24">
        <w:t>i.e.</w:t>
      </w:r>
      <w:proofErr w:type="gramEnd"/>
      <w:r w:rsidR="00AA4D24">
        <w:t xml:space="preserve"> data becomes corrupted due to water leakage etc.</w:t>
      </w:r>
    </w:p>
    <w:p w14:paraId="08B27050" w14:textId="2EA84DF6" w:rsidR="00CF4EB3" w:rsidRDefault="00CF4EB3" w:rsidP="00CF4EB3">
      <w:pPr>
        <w:pStyle w:val="Heading1"/>
      </w:pPr>
      <w:bookmarkStart w:id="7" w:name="_Toc53667980"/>
      <w:r>
        <w:t>Item Requirements</w:t>
      </w:r>
      <w:bookmarkEnd w:id="7"/>
    </w:p>
    <w:p w14:paraId="2C8456BC" w14:textId="4E5E8356" w:rsidR="00CF4EB3" w:rsidRDefault="00CF4EB3" w:rsidP="00CF4EB3">
      <w:pPr>
        <w:pStyle w:val="Heading2"/>
      </w:pPr>
      <w:bookmarkStart w:id="8" w:name="_Toc53667981"/>
      <w:r>
        <w:t>Stage 1</w:t>
      </w:r>
      <w:bookmarkEnd w:id="8"/>
      <w:r w:rsidR="00FE4626">
        <w:br/>
      </w:r>
    </w:p>
    <w:tbl>
      <w:tblPr>
        <w:tblStyle w:val="TableGrid"/>
        <w:tblW w:w="0" w:type="auto"/>
        <w:tblLook w:val="04A0" w:firstRow="1" w:lastRow="0" w:firstColumn="1" w:lastColumn="0" w:noHBand="0" w:noVBand="1"/>
      </w:tblPr>
      <w:tblGrid>
        <w:gridCol w:w="2386"/>
        <w:gridCol w:w="2336"/>
        <w:gridCol w:w="5501"/>
      </w:tblGrid>
      <w:tr w:rsidR="00FE4626" w14:paraId="70C53FEE" w14:textId="77777777" w:rsidTr="0074250F">
        <w:tc>
          <w:tcPr>
            <w:tcW w:w="3407" w:type="dxa"/>
            <w:shd w:val="clear" w:color="auto" w:fill="ACB9CA" w:themeFill="text2" w:themeFillTint="66"/>
          </w:tcPr>
          <w:p w14:paraId="0CD81D5C" w14:textId="3625FF64" w:rsidR="00FE4626" w:rsidRDefault="00FE4626" w:rsidP="0074250F">
            <w:pPr>
              <w:jc w:val="center"/>
            </w:pPr>
            <w:r>
              <w:t>Name</w:t>
            </w:r>
          </w:p>
        </w:tc>
        <w:tc>
          <w:tcPr>
            <w:tcW w:w="3408" w:type="dxa"/>
            <w:shd w:val="clear" w:color="auto" w:fill="ACB9CA" w:themeFill="text2" w:themeFillTint="66"/>
          </w:tcPr>
          <w:p w14:paraId="59EB0BBE" w14:textId="00FFB216" w:rsidR="00FE4626" w:rsidRDefault="00FE4626" w:rsidP="0074250F">
            <w:pPr>
              <w:jc w:val="center"/>
            </w:pPr>
            <w:r>
              <w:t>Cost</w:t>
            </w:r>
          </w:p>
        </w:tc>
        <w:tc>
          <w:tcPr>
            <w:tcW w:w="3408" w:type="dxa"/>
            <w:shd w:val="clear" w:color="auto" w:fill="ACB9CA" w:themeFill="text2" w:themeFillTint="66"/>
          </w:tcPr>
          <w:p w14:paraId="292E5024" w14:textId="46155E1D" w:rsidR="00FE4626" w:rsidRDefault="00FE4626" w:rsidP="0074250F">
            <w:pPr>
              <w:jc w:val="center"/>
            </w:pPr>
            <w:r>
              <w:t>Link</w:t>
            </w:r>
          </w:p>
        </w:tc>
      </w:tr>
      <w:tr w:rsidR="00FE4626" w14:paraId="1DEEDB8A" w14:textId="77777777" w:rsidTr="00FE4626">
        <w:tc>
          <w:tcPr>
            <w:tcW w:w="3407" w:type="dxa"/>
          </w:tcPr>
          <w:p w14:paraId="5A3278E8" w14:textId="6D048201" w:rsidR="00FE4626" w:rsidRDefault="00FE4626">
            <w:proofErr w:type="spellStart"/>
            <w:r>
              <w:t>Ardunio</w:t>
            </w:r>
            <w:proofErr w:type="spellEnd"/>
            <w:r>
              <w:t xml:space="preserve"> Board</w:t>
            </w:r>
          </w:p>
        </w:tc>
        <w:tc>
          <w:tcPr>
            <w:tcW w:w="3408" w:type="dxa"/>
          </w:tcPr>
          <w:p w14:paraId="5D554867" w14:textId="732585EC" w:rsidR="00FE4626" w:rsidRDefault="00FE4626">
            <w:r>
              <w:t>$39.95</w:t>
            </w:r>
          </w:p>
        </w:tc>
        <w:tc>
          <w:tcPr>
            <w:tcW w:w="3408" w:type="dxa"/>
          </w:tcPr>
          <w:p w14:paraId="2BC77561" w14:textId="07EA062A" w:rsidR="00FE4626" w:rsidRDefault="009E2D7C">
            <w:hyperlink r:id="rId10" w:history="1">
              <w:r w:rsidR="00FE4626" w:rsidRPr="00C22230">
                <w:rPr>
                  <w:rStyle w:val="Hyperlink"/>
                </w:rPr>
                <w:t>https://www.jaycar.com.au/uno-with-wi-fi/p/XC4411</w:t>
              </w:r>
            </w:hyperlink>
          </w:p>
        </w:tc>
      </w:tr>
      <w:tr w:rsidR="00FE4626" w14:paraId="270386D5" w14:textId="77777777" w:rsidTr="00FE4626">
        <w:tc>
          <w:tcPr>
            <w:tcW w:w="3407" w:type="dxa"/>
          </w:tcPr>
          <w:p w14:paraId="6F68F3AE" w14:textId="246EF5C4" w:rsidR="00FE4626" w:rsidRDefault="00FE4626">
            <w:r>
              <w:t>External Power Supply 12V DC</w:t>
            </w:r>
          </w:p>
        </w:tc>
        <w:tc>
          <w:tcPr>
            <w:tcW w:w="3408" w:type="dxa"/>
          </w:tcPr>
          <w:p w14:paraId="28593D0B" w14:textId="3207FF02" w:rsidR="00FE4626" w:rsidRDefault="00FE4626" w:rsidP="0074250F">
            <w:pPr>
              <w:tabs>
                <w:tab w:val="left" w:pos="910"/>
              </w:tabs>
            </w:pPr>
            <w:r>
              <w:t xml:space="preserve">$ </w:t>
            </w:r>
            <w:r w:rsidRPr="00FE4626">
              <w:t>29.95</w:t>
            </w:r>
          </w:p>
        </w:tc>
        <w:tc>
          <w:tcPr>
            <w:tcW w:w="3408" w:type="dxa"/>
          </w:tcPr>
          <w:p w14:paraId="028798F4" w14:textId="3788586F" w:rsidR="00FE4626" w:rsidRDefault="009E2D7C">
            <w:hyperlink r:id="rId11" w:history="1">
              <w:r w:rsidR="0027041A" w:rsidRPr="00C22230">
                <w:rPr>
                  <w:rStyle w:val="Hyperlink"/>
                </w:rPr>
                <w:t>https://www.jaycar.com.au/12v-dc-2-5a-power-supply-7dc-plugs/p/MP3490</w:t>
              </w:r>
            </w:hyperlink>
            <w:r w:rsidR="0027041A">
              <w:t xml:space="preserve"> </w:t>
            </w:r>
          </w:p>
        </w:tc>
      </w:tr>
      <w:tr w:rsidR="00FE4626" w14:paraId="081AD01D" w14:textId="77777777" w:rsidTr="00FE4626">
        <w:tc>
          <w:tcPr>
            <w:tcW w:w="3407" w:type="dxa"/>
          </w:tcPr>
          <w:p w14:paraId="0C7B4AD8" w14:textId="39B82F32" w:rsidR="00FE4626" w:rsidRDefault="00FE4626">
            <w:r w:rsidRPr="00FE4626">
              <w:t>USB printer cable</w:t>
            </w:r>
            <w:r>
              <w:t xml:space="preserve"> (Load Sketch from PC to board)</w:t>
            </w:r>
          </w:p>
        </w:tc>
        <w:tc>
          <w:tcPr>
            <w:tcW w:w="3408" w:type="dxa"/>
          </w:tcPr>
          <w:p w14:paraId="70F306F9" w14:textId="38C0C554" w:rsidR="00FE4626" w:rsidRDefault="00FE4626" w:rsidP="00FE4626">
            <w:pPr>
              <w:tabs>
                <w:tab w:val="left" w:pos="910"/>
              </w:tabs>
            </w:pPr>
            <w:r>
              <w:t>$4.88</w:t>
            </w:r>
          </w:p>
        </w:tc>
        <w:tc>
          <w:tcPr>
            <w:tcW w:w="3408" w:type="dxa"/>
          </w:tcPr>
          <w:p w14:paraId="365F7BBD" w14:textId="0BB0F567" w:rsidR="00FE4626" w:rsidRPr="00FE4626" w:rsidRDefault="009E2D7C">
            <w:hyperlink r:id="rId12" w:history="1">
              <w:r w:rsidR="0027041A" w:rsidRPr="00C22230">
                <w:rPr>
                  <w:rStyle w:val="Hyperlink"/>
                </w:rPr>
                <w:t>https://www.officeworks.com.au/shop/officeworks/p/keji-2m-usb-type-a-to-type-b-cable-cou2pc02</w:t>
              </w:r>
            </w:hyperlink>
            <w:r w:rsidR="0027041A">
              <w:t xml:space="preserve"> </w:t>
            </w:r>
          </w:p>
        </w:tc>
      </w:tr>
    </w:tbl>
    <w:p w14:paraId="52FB318C" w14:textId="522F7D3B" w:rsidR="00B331CF" w:rsidRDefault="00490224">
      <w:pPr>
        <w:pStyle w:val="Heading2"/>
      </w:pPr>
      <w:bookmarkStart w:id="9" w:name="_Toc53667982"/>
      <w:r>
        <w:br/>
      </w:r>
      <w:r w:rsidR="0027041A">
        <w:t>S</w:t>
      </w:r>
      <w:r w:rsidR="009C639B">
        <w:t>tage 2</w:t>
      </w:r>
      <w:bookmarkEnd w:id="9"/>
    </w:p>
    <w:tbl>
      <w:tblPr>
        <w:tblStyle w:val="TableGrid"/>
        <w:tblW w:w="0" w:type="auto"/>
        <w:tblLook w:val="04A0" w:firstRow="1" w:lastRow="0" w:firstColumn="1" w:lastColumn="0" w:noHBand="0" w:noVBand="1"/>
      </w:tblPr>
      <w:tblGrid>
        <w:gridCol w:w="1627"/>
        <w:gridCol w:w="4298"/>
        <w:gridCol w:w="4298"/>
      </w:tblGrid>
      <w:tr w:rsidR="00B331CF" w14:paraId="363E4BBE" w14:textId="77777777" w:rsidTr="00B331CF">
        <w:tc>
          <w:tcPr>
            <w:tcW w:w="3408" w:type="dxa"/>
            <w:shd w:val="clear" w:color="auto" w:fill="ACB9CA" w:themeFill="text2" w:themeFillTint="66"/>
          </w:tcPr>
          <w:p w14:paraId="3EB7FBC8" w14:textId="77777777" w:rsidR="00B331CF" w:rsidRDefault="00B331CF" w:rsidP="00170A50">
            <w:pPr>
              <w:jc w:val="center"/>
            </w:pPr>
            <w:r>
              <w:t>Name</w:t>
            </w:r>
          </w:p>
        </w:tc>
        <w:tc>
          <w:tcPr>
            <w:tcW w:w="3407" w:type="dxa"/>
            <w:shd w:val="clear" w:color="auto" w:fill="ACB9CA" w:themeFill="text2" w:themeFillTint="66"/>
          </w:tcPr>
          <w:p w14:paraId="3342F9DB" w14:textId="77777777" w:rsidR="00B331CF" w:rsidRDefault="00B331CF" w:rsidP="00170A50">
            <w:pPr>
              <w:jc w:val="center"/>
            </w:pPr>
            <w:r>
              <w:t>Cost</w:t>
            </w:r>
          </w:p>
        </w:tc>
        <w:tc>
          <w:tcPr>
            <w:tcW w:w="3408" w:type="dxa"/>
            <w:shd w:val="clear" w:color="auto" w:fill="ACB9CA" w:themeFill="text2" w:themeFillTint="66"/>
          </w:tcPr>
          <w:p w14:paraId="2B780400" w14:textId="77777777" w:rsidR="00B331CF" w:rsidRDefault="00B331CF" w:rsidP="00170A50">
            <w:pPr>
              <w:jc w:val="center"/>
            </w:pPr>
            <w:r>
              <w:t>Link</w:t>
            </w:r>
          </w:p>
        </w:tc>
      </w:tr>
      <w:tr w:rsidR="00B331CF" w14:paraId="0F4BCDE6" w14:textId="77777777" w:rsidTr="00B331CF">
        <w:tc>
          <w:tcPr>
            <w:tcW w:w="3408" w:type="dxa"/>
          </w:tcPr>
          <w:p w14:paraId="0EEC8667" w14:textId="6249D659" w:rsidR="00B331CF" w:rsidRDefault="00B331CF" w:rsidP="00170A50">
            <w:proofErr w:type="spellStart"/>
            <w:r>
              <w:t>Ardunio</w:t>
            </w:r>
            <w:proofErr w:type="spellEnd"/>
            <w:r>
              <w:t xml:space="preserve"> Boards</w:t>
            </w:r>
          </w:p>
        </w:tc>
        <w:tc>
          <w:tcPr>
            <w:tcW w:w="3407" w:type="dxa"/>
          </w:tcPr>
          <w:p w14:paraId="22ECD0BF" w14:textId="4A38FA68" w:rsidR="00B331CF" w:rsidRDefault="00B331CF" w:rsidP="00170A50">
            <w:r>
              <w:t>$39.95 (potentially if breaks during stage 1)</w:t>
            </w:r>
          </w:p>
        </w:tc>
        <w:tc>
          <w:tcPr>
            <w:tcW w:w="3408" w:type="dxa"/>
          </w:tcPr>
          <w:p w14:paraId="7210F31F" w14:textId="77777777" w:rsidR="00B331CF" w:rsidRDefault="009E2D7C" w:rsidP="00170A50">
            <w:hyperlink r:id="rId13" w:history="1">
              <w:r w:rsidR="00B331CF" w:rsidRPr="00C22230">
                <w:rPr>
                  <w:rStyle w:val="Hyperlink"/>
                </w:rPr>
                <w:t>https://www.jaycar.com.au/uno-with-wi-fi/p/XC4411</w:t>
              </w:r>
            </w:hyperlink>
          </w:p>
        </w:tc>
      </w:tr>
      <w:tr w:rsidR="00B331CF" w14:paraId="0EC94E82" w14:textId="77777777" w:rsidTr="00B331CF">
        <w:tc>
          <w:tcPr>
            <w:tcW w:w="3408" w:type="dxa"/>
          </w:tcPr>
          <w:p w14:paraId="6A2697BD" w14:textId="47E01BD1" w:rsidR="00B331CF" w:rsidRDefault="00B331CF" w:rsidP="00170A50">
            <w:r>
              <w:t>Recommended Soldering kit</w:t>
            </w:r>
          </w:p>
        </w:tc>
        <w:tc>
          <w:tcPr>
            <w:tcW w:w="3407" w:type="dxa"/>
          </w:tcPr>
          <w:p w14:paraId="65982DC9" w14:textId="6434E3DD" w:rsidR="00B331CF" w:rsidRDefault="00B331CF" w:rsidP="00170A50">
            <w:pPr>
              <w:tabs>
                <w:tab w:val="left" w:pos="910"/>
              </w:tabs>
            </w:pPr>
            <w:r>
              <w:t>$110.47</w:t>
            </w:r>
          </w:p>
        </w:tc>
        <w:tc>
          <w:tcPr>
            <w:tcW w:w="3408" w:type="dxa"/>
          </w:tcPr>
          <w:p w14:paraId="1A216917" w14:textId="2A0B6A91" w:rsidR="00B331CF" w:rsidRDefault="009E2D7C" w:rsidP="00170A50">
            <w:hyperlink r:id="rId14" w:history="1">
              <w:r w:rsidR="0027041A" w:rsidRPr="00C22230">
                <w:rPr>
                  <w:rStyle w:val="Hyperlink"/>
                </w:rPr>
                <w:t>https://hakkousa.com/fx-888d-digital-soldering-station.html</w:t>
              </w:r>
            </w:hyperlink>
            <w:r w:rsidR="0027041A">
              <w:t xml:space="preserve"> </w:t>
            </w:r>
          </w:p>
        </w:tc>
      </w:tr>
      <w:tr w:rsidR="00DE0DBE" w14:paraId="00FAC993" w14:textId="77777777" w:rsidTr="00B331CF">
        <w:trPr>
          <w:ins w:id="10" w:author="Connor Ryan" w:date="2020-12-09T11:49:00Z"/>
        </w:trPr>
        <w:tc>
          <w:tcPr>
            <w:tcW w:w="3408" w:type="dxa"/>
          </w:tcPr>
          <w:p w14:paraId="0F9EDF1E" w14:textId="4488816C" w:rsidR="00DE0DBE" w:rsidRDefault="00DE0DBE" w:rsidP="00170A50">
            <w:pPr>
              <w:rPr>
                <w:ins w:id="11" w:author="Connor Ryan" w:date="2020-12-09T11:49:00Z"/>
              </w:rPr>
            </w:pPr>
            <w:ins w:id="12" w:author="Connor Ryan" w:date="2020-12-09T11:49:00Z">
              <w:r w:rsidRPr="00DE0DBE">
                <w:t xml:space="preserve">1mm </w:t>
              </w:r>
              <w:proofErr w:type="spellStart"/>
              <w:r w:rsidRPr="00DE0DBE">
                <w:t>Duratech</w:t>
              </w:r>
              <w:proofErr w:type="spellEnd"/>
              <w:r w:rsidRPr="00DE0DBE">
                <w:t xml:space="preserve"> Solder - 200gm</w:t>
              </w:r>
            </w:ins>
          </w:p>
        </w:tc>
        <w:tc>
          <w:tcPr>
            <w:tcW w:w="3407" w:type="dxa"/>
          </w:tcPr>
          <w:p w14:paraId="5CE242DC" w14:textId="00776A5A" w:rsidR="00DE0DBE" w:rsidRDefault="004F5431" w:rsidP="00170A50">
            <w:pPr>
              <w:tabs>
                <w:tab w:val="left" w:pos="910"/>
              </w:tabs>
              <w:rPr>
                <w:ins w:id="13" w:author="Connor Ryan" w:date="2020-12-09T11:49:00Z"/>
              </w:rPr>
            </w:pPr>
            <w:r w:rsidRPr="004F5431">
              <w:t>$16.95</w:t>
            </w:r>
          </w:p>
        </w:tc>
        <w:tc>
          <w:tcPr>
            <w:tcW w:w="3408" w:type="dxa"/>
          </w:tcPr>
          <w:p w14:paraId="6F2BDE44" w14:textId="26FB83D7" w:rsidR="00DE0DBE" w:rsidRDefault="00DE0DBE" w:rsidP="00170A50">
            <w:pPr>
              <w:rPr>
                <w:ins w:id="14" w:author="Connor Ryan" w:date="2020-12-09T11:49:00Z"/>
              </w:rPr>
            </w:pPr>
            <w:r>
              <w:fldChar w:fldCharType="begin"/>
            </w:r>
            <w:r>
              <w:instrText xml:space="preserve"> HYPERLINK "</w:instrText>
            </w:r>
            <w:ins w:id="15" w:author="Connor Ryan" w:date="2020-12-09T11:49:00Z">
              <w:r w:rsidRPr="00DE0DBE">
                <w:instrText>https://www.jaycar.com.au/1mm-duratech-solder-200gm/p/NS3010</w:instrText>
              </w:r>
            </w:ins>
            <w:r>
              <w:instrText xml:space="preserve">" </w:instrText>
            </w:r>
            <w:r>
              <w:fldChar w:fldCharType="separate"/>
            </w:r>
            <w:ins w:id="16" w:author="Connor Ryan" w:date="2020-12-09T11:49:00Z">
              <w:r w:rsidRPr="00D4736C">
                <w:rPr>
                  <w:rStyle w:val="Hyperlink"/>
                </w:rPr>
                <w:t>https://www.jaycar.com.au/1mm-duratech-solder-200gm/p/NS3010</w:t>
              </w:r>
            </w:ins>
            <w:r>
              <w:fldChar w:fldCharType="end"/>
            </w:r>
            <w:r>
              <w:t xml:space="preserve"> </w:t>
            </w:r>
          </w:p>
        </w:tc>
      </w:tr>
      <w:tr w:rsidR="0027041A" w14:paraId="4D8DC35A" w14:textId="77777777" w:rsidTr="00B331CF">
        <w:tc>
          <w:tcPr>
            <w:tcW w:w="3408" w:type="dxa"/>
          </w:tcPr>
          <w:p w14:paraId="79175863" w14:textId="3A8C099D" w:rsidR="0027041A" w:rsidRDefault="0027041A" w:rsidP="00170A50">
            <w:proofErr w:type="spellStart"/>
            <w:r>
              <w:t>Self Sustain</w:t>
            </w:r>
            <w:proofErr w:type="spellEnd"/>
            <w:r>
              <w:t xml:space="preserve"> power supply (Solar)</w:t>
            </w:r>
          </w:p>
        </w:tc>
        <w:tc>
          <w:tcPr>
            <w:tcW w:w="3407" w:type="dxa"/>
          </w:tcPr>
          <w:p w14:paraId="0FA6D105" w14:textId="3172ABAA" w:rsidR="0027041A" w:rsidRDefault="00490224" w:rsidP="00170A50">
            <w:pPr>
              <w:tabs>
                <w:tab w:val="left" w:pos="910"/>
              </w:tabs>
            </w:pPr>
            <w:r>
              <w:t>Potential? (</w:t>
            </w:r>
            <w:hyperlink r:id="rId15" w:history="1">
              <w:r w:rsidRPr="00C22230">
                <w:rPr>
                  <w:rStyle w:val="Hyperlink"/>
                </w:rPr>
                <w:t>https://www.cooking-hacks.com/documentation/tutorials/arduino-solar/index.html</w:t>
              </w:r>
            </w:hyperlink>
            <w:r>
              <w:t xml:space="preserve">) </w:t>
            </w:r>
          </w:p>
        </w:tc>
        <w:tc>
          <w:tcPr>
            <w:tcW w:w="3408" w:type="dxa"/>
          </w:tcPr>
          <w:p w14:paraId="0DAD5475" w14:textId="27EA51D5" w:rsidR="0027041A" w:rsidRPr="00B331CF" w:rsidRDefault="009E2D7C" w:rsidP="00170A50">
            <w:hyperlink r:id="rId16" w:history="1">
              <w:r w:rsidR="00490224" w:rsidRPr="00C22230">
                <w:rPr>
                  <w:rStyle w:val="Hyperlink"/>
                </w:rPr>
                <w:t>https://www.cooking-hacks.com/documentation/tutorials/arduino-solar/index.html</w:t>
              </w:r>
            </w:hyperlink>
            <w:r w:rsidR="00490224">
              <w:t xml:space="preserve"> </w:t>
            </w:r>
          </w:p>
        </w:tc>
      </w:tr>
    </w:tbl>
    <w:p w14:paraId="4D0B1F2E" w14:textId="77777777" w:rsidR="00B331CF" w:rsidRPr="00311A1C" w:rsidRDefault="00B331CF" w:rsidP="0074250F"/>
    <w:p w14:paraId="6F064415" w14:textId="77777777" w:rsidR="00C361AE" w:rsidRPr="00C361AE" w:rsidRDefault="00C361AE">
      <w:bookmarkStart w:id="17" w:name="_Toc53667983"/>
      <w:bookmarkStart w:id="18" w:name="_Toc53667984"/>
      <w:bookmarkStart w:id="19" w:name="_Toc53667985"/>
      <w:bookmarkStart w:id="20" w:name="_Toc53667986"/>
      <w:bookmarkStart w:id="21" w:name="_Toc53667987"/>
      <w:bookmarkStart w:id="22" w:name="_Toc53667988"/>
      <w:bookmarkStart w:id="23" w:name="_Toc53667989"/>
      <w:bookmarkStart w:id="24" w:name="_Toc53667990"/>
      <w:bookmarkStart w:id="25" w:name="_Toc53667991"/>
      <w:bookmarkStart w:id="26" w:name="_Toc53667992"/>
      <w:bookmarkStart w:id="27" w:name="_Toc53667993"/>
      <w:bookmarkStart w:id="28" w:name="_Toc53667994"/>
      <w:bookmarkStart w:id="29" w:name="_Toc53667995"/>
      <w:bookmarkStart w:id="30" w:name="_Toc53667996"/>
      <w:bookmarkStart w:id="31" w:name="_Toc53667997"/>
      <w:bookmarkStart w:id="32" w:name="_Toc53667998"/>
      <w:bookmarkStart w:id="33" w:name="_Toc53667999"/>
      <w:bookmarkStart w:id="34" w:name="_Toc53668000"/>
      <w:bookmarkStart w:id="35" w:name="_Toc53668001"/>
      <w:bookmarkStart w:id="36" w:name="_Toc53668002"/>
      <w:bookmarkStart w:id="37" w:name="_Toc53668003"/>
      <w:bookmarkStart w:id="38" w:name="_Toc53668004"/>
      <w:bookmarkStart w:id="39" w:name="_Toc53668005"/>
      <w:bookmarkStart w:id="40" w:name="_Toc53668006"/>
      <w:bookmarkStart w:id="41" w:name="_Toc53668007"/>
      <w:bookmarkStart w:id="42" w:name="_Toc53668008"/>
      <w:bookmarkStart w:id="43" w:name="_Toc53668009"/>
      <w:bookmarkStart w:id="44" w:name="_Toc53668010"/>
      <w:bookmarkStart w:id="45" w:name="_Toc53668011"/>
      <w:bookmarkStart w:id="46" w:name="_Toc53668012"/>
      <w:bookmarkStart w:id="47" w:name="_Toc53668013"/>
      <w:bookmarkStart w:id="48" w:name="_Toc53668014"/>
      <w:bookmarkStart w:id="49" w:name="_Toc53668015"/>
      <w:bookmarkStart w:id="50" w:name="_Toc53668016"/>
      <w:bookmarkStart w:id="51" w:name="_Toc53668017"/>
      <w:bookmarkStart w:id="52" w:name="_Toc53668018"/>
      <w:bookmarkStart w:id="53" w:name="_Toc53668019"/>
      <w:bookmarkStart w:id="54" w:name="_Toc53668020"/>
      <w:bookmarkStart w:id="55" w:name="_Toc53668021"/>
      <w:bookmarkStart w:id="56" w:name="_Toc53668022"/>
      <w:bookmarkStart w:id="57" w:name="_Toc53668023"/>
      <w:bookmarkStart w:id="58" w:name="_Toc53668024"/>
      <w:bookmarkStart w:id="59" w:name="_Toc53668025"/>
      <w:bookmarkStart w:id="60" w:name="_Toc53668026"/>
      <w:bookmarkStart w:id="61" w:name="_Toc53668027"/>
      <w:bookmarkStart w:id="62" w:name="_Toc53668028"/>
      <w:bookmarkStart w:id="63" w:name="_Toc53668029"/>
      <w:bookmarkStart w:id="64" w:name="_Toc53668030"/>
      <w:bookmarkStart w:id="65" w:name="_Toc53668031"/>
      <w:bookmarkStart w:id="66" w:name="_Toc53668032"/>
      <w:bookmarkStart w:id="67" w:name="_Toc53668033"/>
      <w:bookmarkStart w:id="68" w:name="_Toc53668034"/>
      <w:bookmarkStart w:id="69" w:name="_Toc53668035"/>
      <w:bookmarkStart w:id="70" w:name="_Toc53668036"/>
      <w:bookmarkStart w:id="71" w:name="_Toc53668037"/>
      <w:bookmarkStart w:id="72" w:name="_Toc53668038"/>
      <w:bookmarkStart w:id="73" w:name="_Toc53668039"/>
      <w:bookmarkStart w:id="74" w:name="_Toc53668040"/>
      <w:bookmarkStart w:id="75" w:name="_Toc53668041"/>
      <w:bookmarkStart w:id="76" w:name="_Toc53668042"/>
      <w:bookmarkStart w:id="77" w:name="_Toc53668043"/>
      <w:bookmarkStart w:id="78" w:name="_Toc53668044"/>
      <w:bookmarkStart w:id="79" w:name="_Toc53668045"/>
      <w:bookmarkStart w:id="80" w:name="_Toc53668046"/>
      <w:bookmarkStart w:id="81" w:name="_Toc53668047"/>
      <w:bookmarkStart w:id="82" w:name="_Toc53668048"/>
      <w:bookmarkStart w:id="83" w:name="_Toc53668049"/>
      <w:bookmarkStart w:id="84" w:name="_Toc53668050"/>
      <w:bookmarkStart w:id="85" w:name="_Toc53668051"/>
      <w:bookmarkEnd w:id="1"/>
      <w:bookmarkEnd w:id="2"/>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sectPr w:rsidR="00C361AE" w:rsidRPr="00C361AE" w:rsidSect="006E63C5">
      <w:footerReference w:type="default" r:id="rId17"/>
      <w:headerReference w:type="first" r:id="rId18"/>
      <w:pgSz w:w="11906" w:h="16838"/>
      <w:pgMar w:top="709" w:right="851" w:bottom="607" w:left="82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E69F8" w14:textId="77777777" w:rsidR="009E2D7C" w:rsidRDefault="009E2D7C" w:rsidP="00C361AE">
      <w:pPr>
        <w:spacing w:after="0" w:line="240" w:lineRule="auto"/>
      </w:pPr>
      <w:r>
        <w:separator/>
      </w:r>
    </w:p>
  </w:endnote>
  <w:endnote w:type="continuationSeparator" w:id="0">
    <w:p w14:paraId="74CB285E" w14:textId="77777777" w:rsidR="009E2D7C" w:rsidRDefault="009E2D7C" w:rsidP="00C36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Neuropol">
    <w:charset w:val="00"/>
    <w:family w:val="swiss"/>
    <w:pitch w:val="variable"/>
    <w:sig w:usb0="00000001" w:usb1="1000000A" w:usb2="00000000" w:usb3="00000000" w:csb0="000001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B3F73" w14:textId="2E6A5AAF" w:rsidR="00684FC2" w:rsidRDefault="00684FC2" w:rsidP="00684FC2">
    <w:pPr>
      <w:pStyle w:val="Footer"/>
    </w:pPr>
    <w:r>
      <w:rPr>
        <w:sz w:val="20"/>
      </w:rPr>
      <w:t>The POLR® Suite © 2008 - 20</w:t>
    </w:r>
    <w:r w:rsidR="003C3CF3">
      <w:rPr>
        <w:sz w:val="20"/>
      </w:rPr>
      <w:t>20</w:t>
    </w:r>
    <w:r>
      <w:rPr>
        <w:sz w:val="20"/>
      </w:rPr>
      <w:t xml:space="preserve"> Intov8 Pty Ltd</w:t>
    </w:r>
    <w:r>
      <w:t xml:space="preserve">   </w:t>
    </w:r>
    <w:r>
      <w:tab/>
    </w:r>
    <w:r>
      <w:tab/>
    </w:r>
    <w:sdt>
      <w:sdtPr>
        <w:id w:val="-1285653541"/>
        <w:docPartObj>
          <w:docPartGallery w:val="Page Numbers (Bottom of Page)"/>
          <w:docPartUnique/>
        </w:docPartObj>
      </w:sdtPr>
      <w:sdtEndPr/>
      <w:sdtContent>
        <w:sdt>
          <w:sdtPr>
            <w:id w:val="-24635219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w:instrText>
            </w:r>
            <w:r w:rsidR="00A36C62">
              <w:rPr>
                <w:b/>
                <w:bCs/>
              </w:rPr>
              <w:instrText>NUMPAGES</w:instrText>
            </w:r>
            <w:r>
              <w:rPr>
                <w:b/>
                <w:bCs/>
                <w:sz w:val="24"/>
                <w:szCs w:val="24"/>
              </w:rPr>
              <w:fldChar w:fldCharType="separate"/>
            </w:r>
            <w:r w:rsidR="00A36C62">
              <w:rPr>
                <w:bCs/>
                <w:noProof/>
              </w:rPr>
              <w:t>!Unexpected End of Formula</w:t>
            </w:r>
            <w:r>
              <w:rPr>
                <w:b/>
                <w:bCs/>
                <w:sz w:val="24"/>
                <w:szCs w:val="24"/>
              </w:rPr>
              <w:fldChar w:fldCharType="end"/>
            </w:r>
            <w:r w:rsidR="00B219E2">
              <w:rPr>
                <w:b/>
                <w:bCs/>
                <w:sz w:val="24"/>
                <w:szCs w:val="24"/>
              </w:rPr>
              <w:br/>
            </w:r>
          </w:sdtContent>
        </w:sdt>
      </w:sdtContent>
    </w:sdt>
  </w:p>
  <w:p w14:paraId="2C65478C" w14:textId="77777777" w:rsidR="00611DCD" w:rsidRDefault="00611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9A007" w14:textId="77777777" w:rsidR="009E2D7C" w:rsidRDefault="009E2D7C" w:rsidP="00C361AE">
      <w:pPr>
        <w:spacing w:after="0" w:line="240" w:lineRule="auto"/>
      </w:pPr>
      <w:r>
        <w:separator/>
      </w:r>
    </w:p>
  </w:footnote>
  <w:footnote w:type="continuationSeparator" w:id="0">
    <w:p w14:paraId="75A3B04E" w14:textId="77777777" w:rsidR="009E2D7C" w:rsidRDefault="009E2D7C" w:rsidP="00C36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7B804" w14:textId="2D89816C" w:rsidR="006E63C5" w:rsidRDefault="006E63C5">
    <w:pPr>
      <w:pStyle w:val="Header"/>
    </w:pPr>
    <w:r>
      <w:rPr>
        <w:noProof/>
      </w:rPr>
      <w:drawing>
        <wp:anchor distT="0" distB="0" distL="114300" distR="114300" simplePos="0" relativeHeight="251659264" behindDoc="1" locked="0" layoutInCell="1" allowOverlap="1" wp14:anchorId="0F36D598" wp14:editId="214C5432">
          <wp:simplePos x="0" y="0"/>
          <wp:positionH relativeFrom="page">
            <wp:align>right</wp:align>
          </wp:positionH>
          <wp:positionV relativeFrom="paragraph">
            <wp:posOffset>0</wp:posOffset>
          </wp:positionV>
          <wp:extent cx="7541895" cy="1371600"/>
          <wp:effectExtent l="0" t="0" r="1905" b="0"/>
          <wp:wrapTight wrapText="bothSides">
            <wp:wrapPolygon edited="0">
              <wp:start x="0" y="0"/>
              <wp:lineTo x="0" y="21300"/>
              <wp:lineTo x="21551" y="21300"/>
              <wp:lineTo x="21551"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189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40B04"/>
    <w:multiLevelType w:val="hybridMultilevel"/>
    <w:tmpl w:val="21B814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503CB4"/>
    <w:multiLevelType w:val="hybridMultilevel"/>
    <w:tmpl w:val="1A3A92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BC4244"/>
    <w:multiLevelType w:val="hybridMultilevel"/>
    <w:tmpl w:val="CF2A21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E65DEE"/>
    <w:multiLevelType w:val="hybridMultilevel"/>
    <w:tmpl w:val="3D16F2A6"/>
    <w:lvl w:ilvl="0" w:tplc="0C09000F">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4" w15:restartNumberingAfterBreak="0">
    <w:nsid w:val="38D46A3E"/>
    <w:multiLevelType w:val="hybridMultilevel"/>
    <w:tmpl w:val="5FC4799C"/>
    <w:lvl w:ilvl="0" w:tplc="D98431DE">
      <w:start w:val="1"/>
      <w:numFmt w:val="decimal"/>
      <w:lvlText w:val="%1."/>
      <w:lvlJc w:val="left"/>
      <w:pPr>
        <w:ind w:left="720" w:hanging="360"/>
      </w:pPr>
      <w:rPr>
        <w:rFonts w:asciiTheme="majorHAnsi" w:eastAsiaTheme="minorHAnsi" w:hAnsiTheme="majorHAnsi" w:cstheme="majorHAnsi"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1D2405"/>
    <w:multiLevelType w:val="hybridMultilevel"/>
    <w:tmpl w:val="A39288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8B66A9"/>
    <w:multiLevelType w:val="multilevel"/>
    <w:tmpl w:val="2460D326"/>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EBA71A7"/>
    <w:multiLevelType w:val="hybridMultilevel"/>
    <w:tmpl w:val="173CC3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F617E4B"/>
    <w:multiLevelType w:val="hybridMultilevel"/>
    <w:tmpl w:val="DFC4E4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EFA6475"/>
    <w:multiLevelType w:val="hybridMultilevel"/>
    <w:tmpl w:val="850449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1A12E96"/>
    <w:multiLevelType w:val="hybridMultilevel"/>
    <w:tmpl w:val="5BE84B66"/>
    <w:lvl w:ilvl="0" w:tplc="6526D3D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1A427D8"/>
    <w:multiLevelType w:val="hybridMultilevel"/>
    <w:tmpl w:val="6D3E462A"/>
    <w:lvl w:ilvl="0" w:tplc="C17A0D04">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3C26866"/>
    <w:multiLevelType w:val="hybridMultilevel"/>
    <w:tmpl w:val="56F8FF4A"/>
    <w:lvl w:ilvl="0" w:tplc="52249EB0">
      <w:start w:val="1"/>
      <w:numFmt w:val="decimal"/>
      <w:lvlText w:val="%1."/>
      <w:lvlJc w:val="left"/>
      <w:pPr>
        <w:ind w:left="720" w:hanging="607"/>
      </w:pPr>
      <w:rPr>
        <w:rFonts w:asciiTheme="minorHAnsi" w:eastAsiaTheme="minorHAnsi"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84E58EA"/>
    <w:multiLevelType w:val="hybridMultilevel"/>
    <w:tmpl w:val="370AE5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A120187"/>
    <w:multiLevelType w:val="hybridMultilevel"/>
    <w:tmpl w:val="2C46C644"/>
    <w:lvl w:ilvl="0" w:tplc="766A555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1FC247D"/>
    <w:multiLevelType w:val="hybridMultilevel"/>
    <w:tmpl w:val="1A3A92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3153A73"/>
    <w:multiLevelType w:val="hybridMultilevel"/>
    <w:tmpl w:val="CCD837BC"/>
    <w:lvl w:ilvl="0" w:tplc="0C09000F">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6FF6F31"/>
    <w:multiLevelType w:val="hybridMultilevel"/>
    <w:tmpl w:val="2E968316"/>
    <w:lvl w:ilvl="0" w:tplc="1AFCA18C">
      <w:start w:val="3"/>
      <w:numFmt w:val="decimal"/>
      <w:lvlText w:val="%1."/>
      <w:lvlJc w:val="left"/>
      <w:pPr>
        <w:ind w:left="720" w:hanging="360"/>
      </w:pPr>
      <w:rPr>
        <w:rFonts w:asciiTheme="majorHAnsi" w:eastAsiaTheme="minorHAnsi" w:hAnsiTheme="majorHAnsi" w:cstheme="majorHAnsi"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85B05A8"/>
    <w:multiLevelType w:val="hybridMultilevel"/>
    <w:tmpl w:val="8152B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99E6D21"/>
    <w:multiLevelType w:val="hybridMultilevel"/>
    <w:tmpl w:val="D09C9F48"/>
    <w:lvl w:ilvl="0" w:tplc="015098EA">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A0F65C0"/>
    <w:multiLevelType w:val="hybridMultilevel"/>
    <w:tmpl w:val="AEA43BD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9"/>
  </w:num>
  <w:num w:numId="2">
    <w:abstractNumId w:val="2"/>
  </w:num>
  <w:num w:numId="3">
    <w:abstractNumId w:val="16"/>
  </w:num>
  <w:num w:numId="4">
    <w:abstractNumId w:val="13"/>
  </w:num>
  <w:num w:numId="5">
    <w:abstractNumId w:val="18"/>
  </w:num>
  <w:num w:numId="6">
    <w:abstractNumId w:val="6"/>
  </w:num>
  <w:num w:numId="7">
    <w:abstractNumId w:val="11"/>
  </w:num>
  <w:num w:numId="8">
    <w:abstractNumId w:val="3"/>
  </w:num>
  <w:num w:numId="9">
    <w:abstractNumId w:val="4"/>
  </w:num>
  <w:num w:numId="10">
    <w:abstractNumId w:val="12"/>
  </w:num>
  <w:num w:numId="11">
    <w:abstractNumId w:val="19"/>
  </w:num>
  <w:num w:numId="12">
    <w:abstractNumId w:val="14"/>
  </w:num>
  <w:num w:numId="13">
    <w:abstractNumId w:val="17"/>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5"/>
  </w:num>
  <w:num w:numId="17">
    <w:abstractNumId w:val="1"/>
  </w:num>
  <w:num w:numId="18">
    <w:abstractNumId w:val="0"/>
  </w:num>
  <w:num w:numId="19">
    <w:abstractNumId w:val="10"/>
  </w:num>
  <w:num w:numId="20">
    <w:abstractNumId w:val="8"/>
  </w:num>
  <w:num w:numId="2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nnor Ryan">
    <w15:presenceInfo w15:providerId="AD" w15:userId="S::Connor.Ryan@intov8.com.au::dba2e667-dd3f-4a6c-8d7e-6aa7bf8871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C6F"/>
    <w:rsid w:val="00030AB4"/>
    <w:rsid w:val="00032F84"/>
    <w:rsid w:val="000420B0"/>
    <w:rsid w:val="0006772E"/>
    <w:rsid w:val="00075068"/>
    <w:rsid w:val="000C232B"/>
    <w:rsid w:val="000D31D0"/>
    <w:rsid w:val="000E169A"/>
    <w:rsid w:val="00110EF1"/>
    <w:rsid w:val="00112605"/>
    <w:rsid w:val="00120922"/>
    <w:rsid w:val="00125757"/>
    <w:rsid w:val="00131B1D"/>
    <w:rsid w:val="00131D9F"/>
    <w:rsid w:val="00133C7A"/>
    <w:rsid w:val="0017698A"/>
    <w:rsid w:val="001A6DFB"/>
    <w:rsid w:val="001B2829"/>
    <w:rsid w:val="001D06FD"/>
    <w:rsid w:val="001E3B80"/>
    <w:rsid w:val="001E5BE6"/>
    <w:rsid w:val="001E6396"/>
    <w:rsid w:val="001F5A6E"/>
    <w:rsid w:val="00202C36"/>
    <w:rsid w:val="00235F6B"/>
    <w:rsid w:val="00242395"/>
    <w:rsid w:val="00244A8B"/>
    <w:rsid w:val="00247577"/>
    <w:rsid w:val="0026085C"/>
    <w:rsid w:val="0027041A"/>
    <w:rsid w:val="00292CD4"/>
    <w:rsid w:val="00296917"/>
    <w:rsid w:val="002B2572"/>
    <w:rsid w:val="002B317D"/>
    <w:rsid w:val="002B425A"/>
    <w:rsid w:val="002C70DE"/>
    <w:rsid w:val="002D328F"/>
    <w:rsid w:val="002E43BB"/>
    <w:rsid w:val="002F5EFE"/>
    <w:rsid w:val="002F7F2C"/>
    <w:rsid w:val="00311A1C"/>
    <w:rsid w:val="003151C3"/>
    <w:rsid w:val="003210DE"/>
    <w:rsid w:val="00325ABD"/>
    <w:rsid w:val="0034074C"/>
    <w:rsid w:val="0037326A"/>
    <w:rsid w:val="00377E01"/>
    <w:rsid w:val="003B5162"/>
    <w:rsid w:val="003C35D5"/>
    <w:rsid w:val="003C3CF3"/>
    <w:rsid w:val="003C525C"/>
    <w:rsid w:val="003D0C0D"/>
    <w:rsid w:val="003F297D"/>
    <w:rsid w:val="003F4418"/>
    <w:rsid w:val="003F5201"/>
    <w:rsid w:val="004072C1"/>
    <w:rsid w:val="0042042D"/>
    <w:rsid w:val="00436130"/>
    <w:rsid w:val="00451E63"/>
    <w:rsid w:val="004617FD"/>
    <w:rsid w:val="004622A4"/>
    <w:rsid w:val="00466635"/>
    <w:rsid w:val="004829DE"/>
    <w:rsid w:val="00483C1C"/>
    <w:rsid w:val="00487D39"/>
    <w:rsid w:val="00490224"/>
    <w:rsid w:val="00492740"/>
    <w:rsid w:val="00492D88"/>
    <w:rsid w:val="004935AF"/>
    <w:rsid w:val="00494877"/>
    <w:rsid w:val="004A0C28"/>
    <w:rsid w:val="004A0ECB"/>
    <w:rsid w:val="004A4ED4"/>
    <w:rsid w:val="004A7F67"/>
    <w:rsid w:val="004C0711"/>
    <w:rsid w:val="004C08FF"/>
    <w:rsid w:val="004C2844"/>
    <w:rsid w:val="004D029B"/>
    <w:rsid w:val="004D3598"/>
    <w:rsid w:val="004F0598"/>
    <w:rsid w:val="004F1676"/>
    <w:rsid w:val="004F1A3B"/>
    <w:rsid w:val="004F5431"/>
    <w:rsid w:val="00501760"/>
    <w:rsid w:val="005023B6"/>
    <w:rsid w:val="00513A04"/>
    <w:rsid w:val="005229F4"/>
    <w:rsid w:val="00530C6F"/>
    <w:rsid w:val="00554959"/>
    <w:rsid w:val="00554D91"/>
    <w:rsid w:val="00562198"/>
    <w:rsid w:val="00562F50"/>
    <w:rsid w:val="0056573B"/>
    <w:rsid w:val="00573ED7"/>
    <w:rsid w:val="00577942"/>
    <w:rsid w:val="00585C25"/>
    <w:rsid w:val="005924CC"/>
    <w:rsid w:val="005B3A58"/>
    <w:rsid w:val="005C0006"/>
    <w:rsid w:val="005C40AC"/>
    <w:rsid w:val="005C61C9"/>
    <w:rsid w:val="005F01D0"/>
    <w:rsid w:val="005F03CB"/>
    <w:rsid w:val="005F1531"/>
    <w:rsid w:val="005F58FA"/>
    <w:rsid w:val="00611DCD"/>
    <w:rsid w:val="006264CC"/>
    <w:rsid w:val="00656070"/>
    <w:rsid w:val="00663EB1"/>
    <w:rsid w:val="006755FC"/>
    <w:rsid w:val="00682967"/>
    <w:rsid w:val="00682BCF"/>
    <w:rsid w:val="00684FC2"/>
    <w:rsid w:val="0068605A"/>
    <w:rsid w:val="0069427A"/>
    <w:rsid w:val="006A3D45"/>
    <w:rsid w:val="006A483D"/>
    <w:rsid w:val="006C576B"/>
    <w:rsid w:val="006D344D"/>
    <w:rsid w:val="006D5111"/>
    <w:rsid w:val="006D6780"/>
    <w:rsid w:val="006D687C"/>
    <w:rsid w:val="006E63C5"/>
    <w:rsid w:val="007040D7"/>
    <w:rsid w:val="007113EE"/>
    <w:rsid w:val="00716E12"/>
    <w:rsid w:val="00730CC8"/>
    <w:rsid w:val="0074250F"/>
    <w:rsid w:val="00747C9A"/>
    <w:rsid w:val="00747DD7"/>
    <w:rsid w:val="00755213"/>
    <w:rsid w:val="007621E3"/>
    <w:rsid w:val="00764C9A"/>
    <w:rsid w:val="00764F00"/>
    <w:rsid w:val="00765A65"/>
    <w:rsid w:val="00767744"/>
    <w:rsid w:val="00771D9E"/>
    <w:rsid w:val="00777234"/>
    <w:rsid w:val="00791E83"/>
    <w:rsid w:val="007A7A38"/>
    <w:rsid w:val="007B5D04"/>
    <w:rsid w:val="007D45D8"/>
    <w:rsid w:val="007D7527"/>
    <w:rsid w:val="00805241"/>
    <w:rsid w:val="008073F5"/>
    <w:rsid w:val="008145FE"/>
    <w:rsid w:val="00820F0D"/>
    <w:rsid w:val="00854420"/>
    <w:rsid w:val="00855222"/>
    <w:rsid w:val="0086618B"/>
    <w:rsid w:val="00867F31"/>
    <w:rsid w:val="008733ED"/>
    <w:rsid w:val="008806F4"/>
    <w:rsid w:val="008A5A1C"/>
    <w:rsid w:val="008B2D4B"/>
    <w:rsid w:val="008B7ACC"/>
    <w:rsid w:val="008D2E44"/>
    <w:rsid w:val="008F2010"/>
    <w:rsid w:val="00903773"/>
    <w:rsid w:val="00916948"/>
    <w:rsid w:val="00977916"/>
    <w:rsid w:val="00983E55"/>
    <w:rsid w:val="009C35F9"/>
    <w:rsid w:val="009C639B"/>
    <w:rsid w:val="009E2D7C"/>
    <w:rsid w:val="00A10B7A"/>
    <w:rsid w:val="00A2097E"/>
    <w:rsid w:val="00A36C62"/>
    <w:rsid w:val="00A4462B"/>
    <w:rsid w:val="00A5086B"/>
    <w:rsid w:val="00A572A1"/>
    <w:rsid w:val="00A678DD"/>
    <w:rsid w:val="00A70BF1"/>
    <w:rsid w:val="00A713EB"/>
    <w:rsid w:val="00A81FAA"/>
    <w:rsid w:val="00A838A8"/>
    <w:rsid w:val="00A86CA0"/>
    <w:rsid w:val="00AA4D24"/>
    <w:rsid w:val="00AB050E"/>
    <w:rsid w:val="00AB50FA"/>
    <w:rsid w:val="00AB7717"/>
    <w:rsid w:val="00AD0651"/>
    <w:rsid w:val="00AE1FB6"/>
    <w:rsid w:val="00AE43E9"/>
    <w:rsid w:val="00AF1858"/>
    <w:rsid w:val="00B0348E"/>
    <w:rsid w:val="00B219E2"/>
    <w:rsid w:val="00B331CF"/>
    <w:rsid w:val="00B4498A"/>
    <w:rsid w:val="00B4644E"/>
    <w:rsid w:val="00B5533E"/>
    <w:rsid w:val="00B6301B"/>
    <w:rsid w:val="00B7400B"/>
    <w:rsid w:val="00B86933"/>
    <w:rsid w:val="00B87F21"/>
    <w:rsid w:val="00B95497"/>
    <w:rsid w:val="00B976B3"/>
    <w:rsid w:val="00BA3F47"/>
    <w:rsid w:val="00BC2230"/>
    <w:rsid w:val="00BC2443"/>
    <w:rsid w:val="00BC2709"/>
    <w:rsid w:val="00BD6BA6"/>
    <w:rsid w:val="00BE6909"/>
    <w:rsid w:val="00BF0D40"/>
    <w:rsid w:val="00C00655"/>
    <w:rsid w:val="00C00FC0"/>
    <w:rsid w:val="00C05E96"/>
    <w:rsid w:val="00C06E8A"/>
    <w:rsid w:val="00C10325"/>
    <w:rsid w:val="00C22931"/>
    <w:rsid w:val="00C361AE"/>
    <w:rsid w:val="00C37E5E"/>
    <w:rsid w:val="00C44AC5"/>
    <w:rsid w:val="00C675EF"/>
    <w:rsid w:val="00C85FF3"/>
    <w:rsid w:val="00C87323"/>
    <w:rsid w:val="00C938E9"/>
    <w:rsid w:val="00CA3804"/>
    <w:rsid w:val="00CB1C01"/>
    <w:rsid w:val="00CB24CF"/>
    <w:rsid w:val="00CB3522"/>
    <w:rsid w:val="00CB5D0B"/>
    <w:rsid w:val="00CB6C86"/>
    <w:rsid w:val="00CD05DA"/>
    <w:rsid w:val="00CE09DE"/>
    <w:rsid w:val="00CE4E2C"/>
    <w:rsid w:val="00CF4EB3"/>
    <w:rsid w:val="00CF78B0"/>
    <w:rsid w:val="00D02BDE"/>
    <w:rsid w:val="00D13205"/>
    <w:rsid w:val="00D240DA"/>
    <w:rsid w:val="00D26E8F"/>
    <w:rsid w:val="00D34A53"/>
    <w:rsid w:val="00D34D31"/>
    <w:rsid w:val="00D44E0D"/>
    <w:rsid w:val="00D57A5F"/>
    <w:rsid w:val="00D85F4F"/>
    <w:rsid w:val="00D97A61"/>
    <w:rsid w:val="00DA3FC7"/>
    <w:rsid w:val="00DA5295"/>
    <w:rsid w:val="00DA5B9B"/>
    <w:rsid w:val="00DB3A13"/>
    <w:rsid w:val="00DC1801"/>
    <w:rsid w:val="00DC48EE"/>
    <w:rsid w:val="00DD1FD2"/>
    <w:rsid w:val="00DE0DBE"/>
    <w:rsid w:val="00DF3FAD"/>
    <w:rsid w:val="00E0351D"/>
    <w:rsid w:val="00E061EC"/>
    <w:rsid w:val="00E223BD"/>
    <w:rsid w:val="00E6109F"/>
    <w:rsid w:val="00E611A0"/>
    <w:rsid w:val="00E62639"/>
    <w:rsid w:val="00E6564B"/>
    <w:rsid w:val="00E81AB1"/>
    <w:rsid w:val="00E82806"/>
    <w:rsid w:val="00E82898"/>
    <w:rsid w:val="00E84014"/>
    <w:rsid w:val="00E87E64"/>
    <w:rsid w:val="00E943DE"/>
    <w:rsid w:val="00EA527C"/>
    <w:rsid w:val="00EA644D"/>
    <w:rsid w:val="00EA701A"/>
    <w:rsid w:val="00EB3F11"/>
    <w:rsid w:val="00EB7B30"/>
    <w:rsid w:val="00EC74CD"/>
    <w:rsid w:val="00EE22E1"/>
    <w:rsid w:val="00EE2BDD"/>
    <w:rsid w:val="00EE5B54"/>
    <w:rsid w:val="00EF2AC0"/>
    <w:rsid w:val="00EF2B8E"/>
    <w:rsid w:val="00F10B54"/>
    <w:rsid w:val="00F170B9"/>
    <w:rsid w:val="00F20B90"/>
    <w:rsid w:val="00F230DC"/>
    <w:rsid w:val="00F37FF2"/>
    <w:rsid w:val="00F417DB"/>
    <w:rsid w:val="00F5427F"/>
    <w:rsid w:val="00F7568A"/>
    <w:rsid w:val="00F835FA"/>
    <w:rsid w:val="00F91E96"/>
    <w:rsid w:val="00FA02B9"/>
    <w:rsid w:val="00FA21E8"/>
    <w:rsid w:val="00FA685F"/>
    <w:rsid w:val="00FB3265"/>
    <w:rsid w:val="00FB69B9"/>
    <w:rsid w:val="00FC04FE"/>
    <w:rsid w:val="00FC61AB"/>
    <w:rsid w:val="00FD380B"/>
    <w:rsid w:val="00FE0861"/>
    <w:rsid w:val="00FE4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4F08"/>
  <w15:chartTrackingRefBased/>
  <w15:docId w15:val="{2F5E00F2-64B5-44BF-B9C6-4CE5425E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1CF"/>
  </w:style>
  <w:style w:type="paragraph" w:styleId="Heading1">
    <w:name w:val="heading 1"/>
    <w:basedOn w:val="Normal"/>
    <w:next w:val="Normal"/>
    <w:link w:val="Heading1Char"/>
    <w:uiPriority w:val="9"/>
    <w:qFormat/>
    <w:rsid w:val="00DA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07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5B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5B9B"/>
    <w:pPr>
      <w:outlineLvl w:val="9"/>
    </w:pPr>
    <w:rPr>
      <w:lang w:val="en-US"/>
    </w:rPr>
  </w:style>
  <w:style w:type="character" w:customStyle="1" w:styleId="Heading2Char">
    <w:name w:val="Heading 2 Char"/>
    <w:basedOn w:val="DefaultParagraphFont"/>
    <w:link w:val="Heading2"/>
    <w:uiPriority w:val="9"/>
    <w:rsid w:val="003407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074C"/>
    <w:pPr>
      <w:ind w:left="720"/>
      <w:contextualSpacing/>
    </w:pPr>
  </w:style>
  <w:style w:type="character" w:customStyle="1" w:styleId="Heading3Char">
    <w:name w:val="Heading 3 Char"/>
    <w:basedOn w:val="DefaultParagraphFont"/>
    <w:link w:val="Heading3"/>
    <w:uiPriority w:val="9"/>
    <w:rsid w:val="0034074C"/>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99"/>
    <w:semiHidden/>
    <w:unhideWhenUsed/>
    <w:rsid w:val="00554959"/>
    <w:pPr>
      <w:spacing w:before="100" w:after="0" w:line="280" w:lineRule="atLeast"/>
    </w:pPr>
    <w:rPr>
      <w:rFonts w:ascii="Verdana" w:eastAsia="Times New Roman" w:hAnsi="Verdana" w:cs="Times New Roman"/>
      <w:sz w:val="20"/>
      <w:szCs w:val="20"/>
      <w:lang w:eastAsia="en-AU"/>
    </w:rPr>
  </w:style>
  <w:style w:type="character" w:customStyle="1" w:styleId="BodyTextChar">
    <w:name w:val="Body Text Char"/>
    <w:basedOn w:val="DefaultParagraphFont"/>
    <w:link w:val="BodyText"/>
    <w:uiPriority w:val="99"/>
    <w:semiHidden/>
    <w:rsid w:val="00554959"/>
    <w:rPr>
      <w:rFonts w:ascii="Verdana" w:eastAsia="Times New Roman" w:hAnsi="Verdana" w:cs="Times New Roman"/>
      <w:sz w:val="20"/>
      <w:szCs w:val="20"/>
      <w:lang w:eastAsia="en-AU"/>
    </w:rPr>
  </w:style>
  <w:style w:type="paragraph" w:styleId="Header">
    <w:name w:val="header"/>
    <w:basedOn w:val="Normal"/>
    <w:link w:val="HeaderChar"/>
    <w:uiPriority w:val="99"/>
    <w:unhideWhenUsed/>
    <w:rsid w:val="00C36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1AE"/>
  </w:style>
  <w:style w:type="paragraph" w:styleId="Footer">
    <w:name w:val="footer"/>
    <w:basedOn w:val="Normal"/>
    <w:link w:val="FooterChar"/>
    <w:uiPriority w:val="99"/>
    <w:unhideWhenUsed/>
    <w:rsid w:val="00C36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1AE"/>
  </w:style>
  <w:style w:type="paragraph" w:customStyle="1" w:styleId="Default">
    <w:name w:val="Default"/>
    <w:rsid w:val="00C361AE"/>
    <w:pPr>
      <w:autoSpaceDE w:val="0"/>
      <w:autoSpaceDN w:val="0"/>
      <w:adjustRightInd w:val="0"/>
      <w:spacing w:after="0" w:line="240" w:lineRule="auto"/>
    </w:pPr>
    <w:rPr>
      <w:rFonts w:ascii="Calibri" w:eastAsia="Calibri" w:hAnsi="Calibri" w:cs="Calibri"/>
      <w:color w:val="000000"/>
      <w:sz w:val="24"/>
      <w:szCs w:val="24"/>
      <w:lang w:val="en-US" w:eastAsia="en-AU"/>
    </w:rPr>
  </w:style>
  <w:style w:type="paragraph" w:styleId="TOC1">
    <w:name w:val="toc 1"/>
    <w:basedOn w:val="Normal"/>
    <w:next w:val="Normal"/>
    <w:autoRedefine/>
    <w:uiPriority w:val="39"/>
    <w:unhideWhenUsed/>
    <w:rsid w:val="00C361AE"/>
    <w:pPr>
      <w:spacing w:after="100"/>
    </w:pPr>
  </w:style>
  <w:style w:type="paragraph" w:styleId="TOC2">
    <w:name w:val="toc 2"/>
    <w:basedOn w:val="Normal"/>
    <w:next w:val="Normal"/>
    <w:autoRedefine/>
    <w:uiPriority w:val="39"/>
    <w:unhideWhenUsed/>
    <w:rsid w:val="00C361AE"/>
    <w:pPr>
      <w:spacing w:after="100"/>
      <w:ind w:left="220"/>
    </w:pPr>
  </w:style>
  <w:style w:type="paragraph" w:styleId="TOC3">
    <w:name w:val="toc 3"/>
    <w:basedOn w:val="Normal"/>
    <w:next w:val="Normal"/>
    <w:autoRedefine/>
    <w:uiPriority w:val="39"/>
    <w:unhideWhenUsed/>
    <w:rsid w:val="00C361AE"/>
    <w:pPr>
      <w:spacing w:after="100"/>
      <w:ind w:left="440"/>
    </w:pPr>
  </w:style>
  <w:style w:type="character" w:styleId="Hyperlink">
    <w:name w:val="Hyperlink"/>
    <w:basedOn w:val="DefaultParagraphFont"/>
    <w:uiPriority w:val="99"/>
    <w:unhideWhenUsed/>
    <w:rsid w:val="00C361AE"/>
    <w:rPr>
      <w:color w:val="0563C1" w:themeColor="hyperlink"/>
      <w:u w:val="single"/>
    </w:rPr>
  </w:style>
  <w:style w:type="paragraph" w:styleId="BalloonText">
    <w:name w:val="Balloon Text"/>
    <w:basedOn w:val="Normal"/>
    <w:link w:val="BalloonTextChar"/>
    <w:uiPriority w:val="99"/>
    <w:semiHidden/>
    <w:unhideWhenUsed/>
    <w:rsid w:val="00BC22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230"/>
    <w:rPr>
      <w:rFonts w:ascii="Segoe UI" w:hAnsi="Segoe UI" w:cs="Segoe UI"/>
      <w:sz w:val="18"/>
      <w:szCs w:val="18"/>
    </w:rPr>
  </w:style>
  <w:style w:type="table" w:customStyle="1" w:styleId="TableGrid1">
    <w:name w:val="Table Grid1"/>
    <w:basedOn w:val="TableNormal"/>
    <w:next w:val="TableGrid"/>
    <w:uiPriority w:val="39"/>
    <w:rsid w:val="00EA6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B425A"/>
    <w:rPr>
      <w:sz w:val="16"/>
      <w:szCs w:val="16"/>
    </w:rPr>
  </w:style>
  <w:style w:type="paragraph" w:styleId="CommentText">
    <w:name w:val="annotation text"/>
    <w:basedOn w:val="Normal"/>
    <w:link w:val="CommentTextChar"/>
    <w:uiPriority w:val="99"/>
    <w:semiHidden/>
    <w:unhideWhenUsed/>
    <w:rsid w:val="002B425A"/>
    <w:pPr>
      <w:spacing w:line="240" w:lineRule="auto"/>
    </w:pPr>
    <w:rPr>
      <w:sz w:val="20"/>
      <w:szCs w:val="20"/>
    </w:rPr>
  </w:style>
  <w:style w:type="character" w:customStyle="1" w:styleId="CommentTextChar">
    <w:name w:val="Comment Text Char"/>
    <w:basedOn w:val="DefaultParagraphFont"/>
    <w:link w:val="CommentText"/>
    <w:uiPriority w:val="99"/>
    <w:semiHidden/>
    <w:rsid w:val="002B425A"/>
    <w:rPr>
      <w:sz w:val="20"/>
      <w:szCs w:val="20"/>
    </w:rPr>
  </w:style>
  <w:style w:type="paragraph" w:styleId="CommentSubject">
    <w:name w:val="annotation subject"/>
    <w:basedOn w:val="CommentText"/>
    <w:next w:val="CommentText"/>
    <w:link w:val="CommentSubjectChar"/>
    <w:uiPriority w:val="99"/>
    <w:semiHidden/>
    <w:unhideWhenUsed/>
    <w:rsid w:val="002B425A"/>
    <w:rPr>
      <w:b/>
      <w:bCs/>
    </w:rPr>
  </w:style>
  <w:style w:type="character" w:customStyle="1" w:styleId="CommentSubjectChar">
    <w:name w:val="Comment Subject Char"/>
    <w:basedOn w:val="CommentTextChar"/>
    <w:link w:val="CommentSubject"/>
    <w:uiPriority w:val="99"/>
    <w:semiHidden/>
    <w:rsid w:val="002B425A"/>
    <w:rPr>
      <w:b/>
      <w:bCs/>
      <w:sz w:val="20"/>
      <w:szCs w:val="20"/>
    </w:rPr>
  </w:style>
  <w:style w:type="character" w:styleId="UnresolvedMention">
    <w:name w:val="Unresolved Mention"/>
    <w:basedOn w:val="DefaultParagraphFont"/>
    <w:uiPriority w:val="99"/>
    <w:semiHidden/>
    <w:unhideWhenUsed/>
    <w:rsid w:val="002D328F"/>
    <w:rPr>
      <w:color w:val="605E5C"/>
      <w:shd w:val="clear" w:color="auto" w:fill="E1DFDD"/>
    </w:rPr>
  </w:style>
  <w:style w:type="character" w:styleId="FollowedHyperlink">
    <w:name w:val="FollowedHyperlink"/>
    <w:basedOn w:val="DefaultParagraphFont"/>
    <w:uiPriority w:val="99"/>
    <w:semiHidden/>
    <w:unhideWhenUsed/>
    <w:rsid w:val="00270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23024">
      <w:bodyDiv w:val="1"/>
      <w:marLeft w:val="0"/>
      <w:marRight w:val="0"/>
      <w:marTop w:val="0"/>
      <w:marBottom w:val="0"/>
      <w:divBdr>
        <w:top w:val="none" w:sz="0" w:space="0" w:color="auto"/>
        <w:left w:val="none" w:sz="0" w:space="0" w:color="auto"/>
        <w:bottom w:val="none" w:sz="0" w:space="0" w:color="auto"/>
        <w:right w:val="none" w:sz="0" w:space="0" w:color="auto"/>
      </w:divBdr>
    </w:div>
    <w:div w:id="440613150">
      <w:bodyDiv w:val="1"/>
      <w:marLeft w:val="0"/>
      <w:marRight w:val="0"/>
      <w:marTop w:val="0"/>
      <w:marBottom w:val="0"/>
      <w:divBdr>
        <w:top w:val="none" w:sz="0" w:space="0" w:color="auto"/>
        <w:left w:val="none" w:sz="0" w:space="0" w:color="auto"/>
        <w:bottom w:val="none" w:sz="0" w:space="0" w:color="auto"/>
        <w:right w:val="none" w:sz="0" w:space="0" w:color="auto"/>
      </w:divBdr>
    </w:div>
    <w:div w:id="455831686">
      <w:bodyDiv w:val="1"/>
      <w:marLeft w:val="0"/>
      <w:marRight w:val="0"/>
      <w:marTop w:val="0"/>
      <w:marBottom w:val="0"/>
      <w:divBdr>
        <w:top w:val="none" w:sz="0" w:space="0" w:color="auto"/>
        <w:left w:val="none" w:sz="0" w:space="0" w:color="auto"/>
        <w:bottom w:val="none" w:sz="0" w:space="0" w:color="auto"/>
        <w:right w:val="none" w:sz="0" w:space="0" w:color="auto"/>
      </w:divBdr>
      <w:divsChild>
        <w:div w:id="145707044">
          <w:marLeft w:val="0"/>
          <w:marRight w:val="0"/>
          <w:marTop w:val="0"/>
          <w:marBottom w:val="0"/>
          <w:divBdr>
            <w:top w:val="none" w:sz="0" w:space="0" w:color="auto"/>
            <w:left w:val="none" w:sz="0" w:space="0" w:color="auto"/>
            <w:bottom w:val="none" w:sz="0" w:space="0" w:color="auto"/>
            <w:right w:val="none" w:sz="0" w:space="0" w:color="auto"/>
          </w:divBdr>
          <w:divsChild>
            <w:div w:id="1512984375">
              <w:marLeft w:val="0"/>
              <w:marRight w:val="0"/>
              <w:marTop w:val="0"/>
              <w:marBottom w:val="0"/>
              <w:divBdr>
                <w:top w:val="none" w:sz="0" w:space="0" w:color="auto"/>
                <w:left w:val="none" w:sz="0" w:space="0" w:color="auto"/>
                <w:bottom w:val="none" w:sz="0" w:space="0" w:color="auto"/>
                <w:right w:val="none" w:sz="0" w:space="0" w:color="auto"/>
              </w:divBdr>
              <w:divsChild>
                <w:div w:id="1756710449">
                  <w:marLeft w:val="0"/>
                  <w:marRight w:val="0"/>
                  <w:marTop w:val="0"/>
                  <w:marBottom w:val="0"/>
                  <w:divBdr>
                    <w:top w:val="none" w:sz="0" w:space="0" w:color="auto"/>
                    <w:left w:val="none" w:sz="0" w:space="0" w:color="auto"/>
                    <w:bottom w:val="none" w:sz="0" w:space="0" w:color="auto"/>
                    <w:right w:val="none" w:sz="0" w:space="0" w:color="auto"/>
                  </w:divBdr>
                  <w:divsChild>
                    <w:div w:id="1571844941">
                      <w:marLeft w:val="0"/>
                      <w:marRight w:val="0"/>
                      <w:marTop w:val="0"/>
                      <w:marBottom w:val="0"/>
                      <w:divBdr>
                        <w:top w:val="none" w:sz="0" w:space="0" w:color="auto"/>
                        <w:left w:val="none" w:sz="0" w:space="0" w:color="auto"/>
                        <w:bottom w:val="none" w:sz="0" w:space="0" w:color="auto"/>
                        <w:right w:val="none" w:sz="0" w:space="0" w:color="auto"/>
                      </w:divBdr>
                      <w:divsChild>
                        <w:div w:id="815217550">
                          <w:marLeft w:val="0"/>
                          <w:marRight w:val="0"/>
                          <w:marTop w:val="0"/>
                          <w:marBottom w:val="0"/>
                          <w:divBdr>
                            <w:top w:val="none" w:sz="0" w:space="0" w:color="auto"/>
                            <w:left w:val="none" w:sz="0" w:space="0" w:color="auto"/>
                            <w:bottom w:val="none" w:sz="0" w:space="0" w:color="auto"/>
                            <w:right w:val="none" w:sz="0" w:space="0" w:color="auto"/>
                          </w:divBdr>
                          <w:divsChild>
                            <w:div w:id="1645499909">
                              <w:marLeft w:val="0"/>
                              <w:marRight w:val="0"/>
                              <w:marTop w:val="0"/>
                              <w:marBottom w:val="0"/>
                              <w:divBdr>
                                <w:top w:val="none" w:sz="0" w:space="0" w:color="auto"/>
                                <w:left w:val="none" w:sz="0" w:space="0" w:color="auto"/>
                                <w:bottom w:val="none" w:sz="0" w:space="0" w:color="auto"/>
                                <w:right w:val="none" w:sz="0" w:space="0" w:color="auto"/>
                              </w:divBdr>
                              <w:divsChild>
                                <w:div w:id="12813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345152">
      <w:bodyDiv w:val="1"/>
      <w:marLeft w:val="0"/>
      <w:marRight w:val="0"/>
      <w:marTop w:val="0"/>
      <w:marBottom w:val="0"/>
      <w:divBdr>
        <w:top w:val="none" w:sz="0" w:space="0" w:color="auto"/>
        <w:left w:val="none" w:sz="0" w:space="0" w:color="auto"/>
        <w:bottom w:val="none" w:sz="0" w:space="0" w:color="auto"/>
        <w:right w:val="none" w:sz="0" w:space="0" w:color="auto"/>
      </w:divBdr>
    </w:div>
    <w:div w:id="1020155973">
      <w:bodyDiv w:val="1"/>
      <w:marLeft w:val="0"/>
      <w:marRight w:val="0"/>
      <w:marTop w:val="0"/>
      <w:marBottom w:val="0"/>
      <w:divBdr>
        <w:top w:val="none" w:sz="0" w:space="0" w:color="auto"/>
        <w:left w:val="none" w:sz="0" w:space="0" w:color="auto"/>
        <w:bottom w:val="none" w:sz="0" w:space="0" w:color="auto"/>
        <w:right w:val="none" w:sz="0" w:space="0" w:color="auto"/>
      </w:divBdr>
    </w:div>
    <w:div w:id="1044213808">
      <w:bodyDiv w:val="1"/>
      <w:marLeft w:val="0"/>
      <w:marRight w:val="0"/>
      <w:marTop w:val="0"/>
      <w:marBottom w:val="0"/>
      <w:divBdr>
        <w:top w:val="none" w:sz="0" w:space="0" w:color="auto"/>
        <w:left w:val="none" w:sz="0" w:space="0" w:color="auto"/>
        <w:bottom w:val="none" w:sz="0" w:space="0" w:color="auto"/>
        <w:right w:val="none" w:sz="0" w:space="0" w:color="auto"/>
      </w:divBdr>
    </w:div>
    <w:div w:id="1138306334">
      <w:bodyDiv w:val="1"/>
      <w:marLeft w:val="0"/>
      <w:marRight w:val="0"/>
      <w:marTop w:val="0"/>
      <w:marBottom w:val="0"/>
      <w:divBdr>
        <w:top w:val="none" w:sz="0" w:space="0" w:color="auto"/>
        <w:left w:val="none" w:sz="0" w:space="0" w:color="auto"/>
        <w:bottom w:val="none" w:sz="0" w:space="0" w:color="auto"/>
        <w:right w:val="none" w:sz="0" w:space="0" w:color="auto"/>
      </w:divBdr>
    </w:div>
    <w:div w:id="1273509869">
      <w:bodyDiv w:val="1"/>
      <w:marLeft w:val="0"/>
      <w:marRight w:val="0"/>
      <w:marTop w:val="0"/>
      <w:marBottom w:val="0"/>
      <w:divBdr>
        <w:top w:val="none" w:sz="0" w:space="0" w:color="auto"/>
        <w:left w:val="none" w:sz="0" w:space="0" w:color="auto"/>
        <w:bottom w:val="none" w:sz="0" w:space="0" w:color="auto"/>
        <w:right w:val="none" w:sz="0" w:space="0" w:color="auto"/>
      </w:divBdr>
    </w:div>
    <w:div w:id="1337073366">
      <w:bodyDiv w:val="1"/>
      <w:marLeft w:val="0"/>
      <w:marRight w:val="0"/>
      <w:marTop w:val="0"/>
      <w:marBottom w:val="0"/>
      <w:divBdr>
        <w:top w:val="none" w:sz="0" w:space="0" w:color="auto"/>
        <w:left w:val="none" w:sz="0" w:space="0" w:color="auto"/>
        <w:bottom w:val="none" w:sz="0" w:space="0" w:color="auto"/>
        <w:right w:val="none" w:sz="0" w:space="0" w:color="auto"/>
      </w:divBdr>
      <w:divsChild>
        <w:div w:id="155608543">
          <w:marLeft w:val="0"/>
          <w:marRight w:val="0"/>
          <w:marTop w:val="0"/>
          <w:marBottom w:val="0"/>
          <w:divBdr>
            <w:top w:val="none" w:sz="0" w:space="0" w:color="auto"/>
            <w:left w:val="none" w:sz="0" w:space="0" w:color="auto"/>
            <w:bottom w:val="none" w:sz="0" w:space="0" w:color="auto"/>
            <w:right w:val="none" w:sz="0" w:space="0" w:color="auto"/>
          </w:divBdr>
          <w:divsChild>
            <w:div w:id="1251544725">
              <w:marLeft w:val="0"/>
              <w:marRight w:val="0"/>
              <w:marTop w:val="0"/>
              <w:marBottom w:val="0"/>
              <w:divBdr>
                <w:top w:val="none" w:sz="0" w:space="0" w:color="auto"/>
                <w:left w:val="none" w:sz="0" w:space="0" w:color="auto"/>
                <w:bottom w:val="none" w:sz="0" w:space="0" w:color="auto"/>
                <w:right w:val="none" w:sz="0" w:space="0" w:color="auto"/>
              </w:divBdr>
              <w:divsChild>
                <w:div w:id="2067753032">
                  <w:marLeft w:val="0"/>
                  <w:marRight w:val="0"/>
                  <w:marTop w:val="0"/>
                  <w:marBottom w:val="0"/>
                  <w:divBdr>
                    <w:top w:val="none" w:sz="0" w:space="0" w:color="auto"/>
                    <w:left w:val="none" w:sz="0" w:space="0" w:color="auto"/>
                    <w:bottom w:val="none" w:sz="0" w:space="0" w:color="auto"/>
                    <w:right w:val="none" w:sz="0" w:space="0" w:color="auto"/>
                  </w:divBdr>
                  <w:divsChild>
                    <w:div w:id="1478453585">
                      <w:marLeft w:val="0"/>
                      <w:marRight w:val="0"/>
                      <w:marTop w:val="0"/>
                      <w:marBottom w:val="0"/>
                      <w:divBdr>
                        <w:top w:val="none" w:sz="0" w:space="0" w:color="auto"/>
                        <w:left w:val="none" w:sz="0" w:space="0" w:color="auto"/>
                        <w:bottom w:val="none" w:sz="0" w:space="0" w:color="auto"/>
                        <w:right w:val="none" w:sz="0" w:space="0" w:color="auto"/>
                      </w:divBdr>
                      <w:divsChild>
                        <w:div w:id="292250096">
                          <w:marLeft w:val="0"/>
                          <w:marRight w:val="0"/>
                          <w:marTop w:val="0"/>
                          <w:marBottom w:val="0"/>
                          <w:divBdr>
                            <w:top w:val="none" w:sz="0" w:space="0" w:color="auto"/>
                            <w:left w:val="none" w:sz="0" w:space="0" w:color="auto"/>
                            <w:bottom w:val="none" w:sz="0" w:space="0" w:color="auto"/>
                            <w:right w:val="none" w:sz="0" w:space="0" w:color="auto"/>
                          </w:divBdr>
                          <w:divsChild>
                            <w:div w:id="1744254817">
                              <w:marLeft w:val="0"/>
                              <w:marRight w:val="0"/>
                              <w:marTop w:val="0"/>
                              <w:marBottom w:val="0"/>
                              <w:divBdr>
                                <w:top w:val="none" w:sz="0" w:space="0" w:color="auto"/>
                                <w:left w:val="none" w:sz="0" w:space="0" w:color="auto"/>
                                <w:bottom w:val="none" w:sz="0" w:space="0" w:color="auto"/>
                                <w:right w:val="none" w:sz="0" w:space="0" w:color="auto"/>
                              </w:divBdr>
                              <w:divsChild>
                                <w:div w:id="1715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592408">
      <w:bodyDiv w:val="1"/>
      <w:marLeft w:val="0"/>
      <w:marRight w:val="0"/>
      <w:marTop w:val="0"/>
      <w:marBottom w:val="0"/>
      <w:divBdr>
        <w:top w:val="none" w:sz="0" w:space="0" w:color="auto"/>
        <w:left w:val="none" w:sz="0" w:space="0" w:color="auto"/>
        <w:bottom w:val="none" w:sz="0" w:space="0" w:color="auto"/>
        <w:right w:val="none" w:sz="0" w:space="0" w:color="auto"/>
      </w:divBdr>
    </w:div>
    <w:div w:id="1597861137">
      <w:bodyDiv w:val="1"/>
      <w:marLeft w:val="0"/>
      <w:marRight w:val="0"/>
      <w:marTop w:val="0"/>
      <w:marBottom w:val="0"/>
      <w:divBdr>
        <w:top w:val="none" w:sz="0" w:space="0" w:color="auto"/>
        <w:left w:val="none" w:sz="0" w:space="0" w:color="auto"/>
        <w:bottom w:val="none" w:sz="0" w:space="0" w:color="auto"/>
        <w:right w:val="none" w:sz="0" w:space="0" w:color="auto"/>
      </w:divBdr>
      <w:divsChild>
        <w:div w:id="1703165592">
          <w:marLeft w:val="0"/>
          <w:marRight w:val="0"/>
          <w:marTop w:val="0"/>
          <w:marBottom w:val="0"/>
          <w:divBdr>
            <w:top w:val="none" w:sz="0" w:space="0" w:color="auto"/>
            <w:left w:val="none" w:sz="0" w:space="0" w:color="auto"/>
            <w:bottom w:val="none" w:sz="0" w:space="0" w:color="auto"/>
            <w:right w:val="none" w:sz="0" w:space="0" w:color="auto"/>
          </w:divBdr>
          <w:divsChild>
            <w:div w:id="1377584803">
              <w:marLeft w:val="0"/>
              <w:marRight w:val="0"/>
              <w:marTop w:val="0"/>
              <w:marBottom w:val="0"/>
              <w:divBdr>
                <w:top w:val="none" w:sz="0" w:space="0" w:color="auto"/>
                <w:left w:val="none" w:sz="0" w:space="0" w:color="auto"/>
                <w:bottom w:val="none" w:sz="0" w:space="0" w:color="auto"/>
                <w:right w:val="none" w:sz="0" w:space="0" w:color="auto"/>
              </w:divBdr>
              <w:divsChild>
                <w:div w:id="786780515">
                  <w:marLeft w:val="0"/>
                  <w:marRight w:val="0"/>
                  <w:marTop w:val="0"/>
                  <w:marBottom w:val="0"/>
                  <w:divBdr>
                    <w:top w:val="none" w:sz="0" w:space="0" w:color="auto"/>
                    <w:left w:val="none" w:sz="0" w:space="0" w:color="auto"/>
                    <w:bottom w:val="none" w:sz="0" w:space="0" w:color="auto"/>
                    <w:right w:val="none" w:sz="0" w:space="0" w:color="auto"/>
                  </w:divBdr>
                  <w:divsChild>
                    <w:div w:id="1800221861">
                      <w:marLeft w:val="0"/>
                      <w:marRight w:val="0"/>
                      <w:marTop w:val="0"/>
                      <w:marBottom w:val="0"/>
                      <w:divBdr>
                        <w:top w:val="none" w:sz="0" w:space="0" w:color="auto"/>
                        <w:left w:val="none" w:sz="0" w:space="0" w:color="auto"/>
                        <w:bottom w:val="none" w:sz="0" w:space="0" w:color="auto"/>
                        <w:right w:val="none" w:sz="0" w:space="0" w:color="auto"/>
                      </w:divBdr>
                      <w:divsChild>
                        <w:div w:id="1803961411">
                          <w:marLeft w:val="0"/>
                          <w:marRight w:val="0"/>
                          <w:marTop w:val="0"/>
                          <w:marBottom w:val="0"/>
                          <w:divBdr>
                            <w:top w:val="none" w:sz="0" w:space="0" w:color="auto"/>
                            <w:left w:val="none" w:sz="0" w:space="0" w:color="auto"/>
                            <w:bottom w:val="none" w:sz="0" w:space="0" w:color="auto"/>
                            <w:right w:val="none" w:sz="0" w:space="0" w:color="auto"/>
                          </w:divBdr>
                          <w:divsChild>
                            <w:div w:id="703674852">
                              <w:marLeft w:val="0"/>
                              <w:marRight w:val="0"/>
                              <w:marTop w:val="0"/>
                              <w:marBottom w:val="0"/>
                              <w:divBdr>
                                <w:top w:val="none" w:sz="0" w:space="0" w:color="auto"/>
                                <w:left w:val="none" w:sz="0" w:space="0" w:color="auto"/>
                                <w:bottom w:val="none" w:sz="0" w:space="0" w:color="auto"/>
                                <w:right w:val="none" w:sz="0" w:space="0" w:color="auto"/>
                              </w:divBdr>
                              <w:divsChild>
                                <w:div w:id="5691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989183">
      <w:bodyDiv w:val="1"/>
      <w:marLeft w:val="0"/>
      <w:marRight w:val="0"/>
      <w:marTop w:val="0"/>
      <w:marBottom w:val="0"/>
      <w:divBdr>
        <w:top w:val="none" w:sz="0" w:space="0" w:color="auto"/>
        <w:left w:val="none" w:sz="0" w:space="0" w:color="auto"/>
        <w:bottom w:val="none" w:sz="0" w:space="0" w:color="auto"/>
        <w:right w:val="none" w:sz="0" w:space="0" w:color="auto"/>
      </w:divBdr>
      <w:divsChild>
        <w:div w:id="814447968">
          <w:marLeft w:val="0"/>
          <w:marRight w:val="0"/>
          <w:marTop w:val="0"/>
          <w:marBottom w:val="0"/>
          <w:divBdr>
            <w:top w:val="none" w:sz="0" w:space="0" w:color="auto"/>
            <w:left w:val="none" w:sz="0" w:space="0" w:color="auto"/>
            <w:bottom w:val="none" w:sz="0" w:space="0" w:color="auto"/>
            <w:right w:val="none" w:sz="0" w:space="0" w:color="auto"/>
          </w:divBdr>
          <w:divsChild>
            <w:div w:id="1027482457">
              <w:marLeft w:val="0"/>
              <w:marRight w:val="0"/>
              <w:marTop w:val="0"/>
              <w:marBottom w:val="0"/>
              <w:divBdr>
                <w:top w:val="none" w:sz="0" w:space="0" w:color="auto"/>
                <w:left w:val="none" w:sz="0" w:space="0" w:color="auto"/>
                <w:bottom w:val="none" w:sz="0" w:space="0" w:color="auto"/>
                <w:right w:val="none" w:sz="0" w:space="0" w:color="auto"/>
              </w:divBdr>
              <w:divsChild>
                <w:div w:id="1738434495">
                  <w:marLeft w:val="0"/>
                  <w:marRight w:val="0"/>
                  <w:marTop w:val="0"/>
                  <w:marBottom w:val="0"/>
                  <w:divBdr>
                    <w:top w:val="none" w:sz="0" w:space="0" w:color="auto"/>
                    <w:left w:val="none" w:sz="0" w:space="0" w:color="auto"/>
                    <w:bottom w:val="none" w:sz="0" w:space="0" w:color="auto"/>
                    <w:right w:val="none" w:sz="0" w:space="0" w:color="auto"/>
                  </w:divBdr>
                  <w:divsChild>
                    <w:div w:id="463734440">
                      <w:marLeft w:val="0"/>
                      <w:marRight w:val="0"/>
                      <w:marTop w:val="0"/>
                      <w:marBottom w:val="0"/>
                      <w:divBdr>
                        <w:top w:val="none" w:sz="0" w:space="0" w:color="auto"/>
                        <w:left w:val="none" w:sz="0" w:space="0" w:color="auto"/>
                        <w:bottom w:val="none" w:sz="0" w:space="0" w:color="auto"/>
                        <w:right w:val="none" w:sz="0" w:space="0" w:color="auto"/>
                      </w:divBdr>
                      <w:divsChild>
                        <w:div w:id="1326278000">
                          <w:marLeft w:val="0"/>
                          <w:marRight w:val="0"/>
                          <w:marTop w:val="0"/>
                          <w:marBottom w:val="0"/>
                          <w:divBdr>
                            <w:top w:val="none" w:sz="0" w:space="0" w:color="auto"/>
                            <w:left w:val="none" w:sz="0" w:space="0" w:color="auto"/>
                            <w:bottom w:val="none" w:sz="0" w:space="0" w:color="auto"/>
                            <w:right w:val="none" w:sz="0" w:space="0" w:color="auto"/>
                          </w:divBdr>
                          <w:divsChild>
                            <w:div w:id="1330711201">
                              <w:marLeft w:val="0"/>
                              <w:marRight w:val="0"/>
                              <w:marTop w:val="0"/>
                              <w:marBottom w:val="0"/>
                              <w:divBdr>
                                <w:top w:val="none" w:sz="0" w:space="0" w:color="auto"/>
                                <w:left w:val="none" w:sz="0" w:space="0" w:color="auto"/>
                                <w:bottom w:val="none" w:sz="0" w:space="0" w:color="auto"/>
                                <w:right w:val="none" w:sz="0" w:space="0" w:color="auto"/>
                              </w:divBdr>
                              <w:divsChild>
                                <w:div w:id="2123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947773">
      <w:bodyDiv w:val="1"/>
      <w:marLeft w:val="0"/>
      <w:marRight w:val="0"/>
      <w:marTop w:val="0"/>
      <w:marBottom w:val="0"/>
      <w:divBdr>
        <w:top w:val="none" w:sz="0" w:space="0" w:color="auto"/>
        <w:left w:val="none" w:sz="0" w:space="0" w:color="auto"/>
        <w:bottom w:val="none" w:sz="0" w:space="0" w:color="auto"/>
        <w:right w:val="none" w:sz="0" w:space="0" w:color="auto"/>
      </w:divBdr>
      <w:divsChild>
        <w:div w:id="204293371">
          <w:marLeft w:val="0"/>
          <w:marRight w:val="0"/>
          <w:marTop w:val="0"/>
          <w:marBottom w:val="0"/>
          <w:divBdr>
            <w:top w:val="none" w:sz="0" w:space="0" w:color="auto"/>
            <w:left w:val="none" w:sz="0" w:space="0" w:color="auto"/>
            <w:bottom w:val="none" w:sz="0" w:space="0" w:color="auto"/>
            <w:right w:val="none" w:sz="0" w:space="0" w:color="auto"/>
          </w:divBdr>
          <w:divsChild>
            <w:div w:id="1366326278">
              <w:marLeft w:val="0"/>
              <w:marRight w:val="0"/>
              <w:marTop w:val="0"/>
              <w:marBottom w:val="0"/>
              <w:divBdr>
                <w:top w:val="none" w:sz="0" w:space="0" w:color="auto"/>
                <w:left w:val="none" w:sz="0" w:space="0" w:color="auto"/>
                <w:bottom w:val="none" w:sz="0" w:space="0" w:color="auto"/>
                <w:right w:val="none" w:sz="0" w:space="0" w:color="auto"/>
              </w:divBdr>
              <w:divsChild>
                <w:div w:id="1651324527">
                  <w:marLeft w:val="0"/>
                  <w:marRight w:val="0"/>
                  <w:marTop w:val="0"/>
                  <w:marBottom w:val="0"/>
                  <w:divBdr>
                    <w:top w:val="none" w:sz="0" w:space="0" w:color="auto"/>
                    <w:left w:val="none" w:sz="0" w:space="0" w:color="auto"/>
                    <w:bottom w:val="none" w:sz="0" w:space="0" w:color="auto"/>
                    <w:right w:val="none" w:sz="0" w:space="0" w:color="auto"/>
                  </w:divBdr>
                  <w:divsChild>
                    <w:div w:id="1412047376">
                      <w:marLeft w:val="0"/>
                      <w:marRight w:val="0"/>
                      <w:marTop w:val="0"/>
                      <w:marBottom w:val="0"/>
                      <w:divBdr>
                        <w:top w:val="none" w:sz="0" w:space="0" w:color="auto"/>
                        <w:left w:val="none" w:sz="0" w:space="0" w:color="auto"/>
                        <w:bottom w:val="none" w:sz="0" w:space="0" w:color="auto"/>
                        <w:right w:val="none" w:sz="0" w:space="0" w:color="auto"/>
                      </w:divBdr>
                      <w:divsChild>
                        <w:div w:id="1681816040">
                          <w:marLeft w:val="0"/>
                          <w:marRight w:val="0"/>
                          <w:marTop w:val="0"/>
                          <w:marBottom w:val="0"/>
                          <w:divBdr>
                            <w:top w:val="none" w:sz="0" w:space="0" w:color="auto"/>
                            <w:left w:val="none" w:sz="0" w:space="0" w:color="auto"/>
                            <w:bottom w:val="none" w:sz="0" w:space="0" w:color="auto"/>
                            <w:right w:val="none" w:sz="0" w:space="0" w:color="auto"/>
                          </w:divBdr>
                          <w:divsChild>
                            <w:div w:id="323316549">
                              <w:marLeft w:val="0"/>
                              <w:marRight w:val="0"/>
                              <w:marTop w:val="0"/>
                              <w:marBottom w:val="0"/>
                              <w:divBdr>
                                <w:top w:val="none" w:sz="0" w:space="0" w:color="auto"/>
                                <w:left w:val="none" w:sz="0" w:space="0" w:color="auto"/>
                                <w:bottom w:val="none" w:sz="0" w:space="0" w:color="auto"/>
                                <w:right w:val="none" w:sz="0" w:space="0" w:color="auto"/>
                              </w:divBdr>
                              <w:divsChild>
                                <w:div w:id="171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ycar.com.au/uno-with-wi-fi/p/XC441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fficeworks.com.au/shop/officeworks/p/keji-2m-usb-type-a-to-type-b-cable-cou2pc0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ooking-hacks.com/documentation/tutorials/arduino-solar/index.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ycar.com.au/12v-dc-2-5a-power-supply-7dc-plugs/p/MP3490" TargetMode="External"/><Relationship Id="rId5" Type="http://schemas.openxmlformats.org/officeDocument/2006/relationships/webSettings" Target="webSettings.xml"/><Relationship Id="rId15" Type="http://schemas.openxmlformats.org/officeDocument/2006/relationships/hyperlink" Target="https://www.cooking-hacks.com/documentation/tutorials/arduino-solar/index.html" TargetMode="External"/><Relationship Id="rId10" Type="http://schemas.openxmlformats.org/officeDocument/2006/relationships/hyperlink" Target="https://www.jaycar.com.au/uno-with-wi-fi/p/XC441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ore.arduino.cc/usa/arduino-uno-wifi-rev2" TargetMode="External"/><Relationship Id="rId14" Type="http://schemas.openxmlformats.org/officeDocument/2006/relationships/hyperlink" Target="https://hakkousa.com/fx-888d-digital-soldering-sta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ACA25-4193-4652-BBBC-881430310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Formosa, Nadia (Intov8)</dc:creator>
  <cp:keywords/>
  <dc:description/>
  <cp:lastModifiedBy>Connor Ryan</cp:lastModifiedBy>
  <cp:revision>12</cp:revision>
  <cp:lastPrinted>2019-09-20T04:26:00Z</cp:lastPrinted>
  <dcterms:created xsi:type="dcterms:W3CDTF">2020-05-15T01:31:00Z</dcterms:created>
  <dcterms:modified xsi:type="dcterms:W3CDTF">2020-12-09T02:35:00Z</dcterms:modified>
</cp:coreProperties>
</file>